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8CB" w:rsidRPr="002E5FEF" w:rsidRDefault="002E5FEF" w:rsidP="002E5FEF">
      <w:pPr>
        <w:pStyle w:val="Heading1"/>
      </w:pPr>
      <w:r w:rsidRPr="002E5FEF">
        <w:t>Mobile Geography</w:t>
      </w:r>
      <w:r>
        <w:t xml:space="preserve"> Summary</w:t>
      </w:r>
    </w:p>
    <w:p w:rsidR="00BA5C7A" w:rsidRDefault="00BA5C7A"/>
    <w:p w:rsidR="00BA5C7A" w:rsidRDefault="002E5FEF" w:rsidP="002E5FEF">
      <w:pPr>
        <w:pStyle w:val="NoSpacing"/>
        <w:rPr>
          <w:b/>
        </w:rPr>
      </w:pPr>
      <w:r w:rsidRPr="002E5FEF">
        <w:rPr>
          <w:b/>
        </w:rPr>
        <w:t>Overview</w:t>
      </w:r>
    </w:p>
    <w:p w:rsidR="00DC5CE2" w:rsidRPr="002E5FEF" w:rsidRDefault="00DC5CE2" w:rsidP="002E5FEF">
      <w:pPr>
        <w:pStyle w:val="NoSpacing"/>
        <w:rPr>
          <w:b/>
        </w:rPr>
      </w:pPr>
    </w:p>
    <w:p w:rsidR="002E5FEF" w:rsidRDefault="002E5FEF" w:rsidP="002E5FEF">
      <w:r>
        <w:t xml:space="preserve">The mobile landscape is growing, both in usage and solutions. Customer statistics and internal interest have charted this exceptional amount of growth in the mobile channel. This has resulted in various lines of business pursuing mobile representation of their products, both internally and externally facing.  With the understanding that one size does not always fit all, this project is being undertaken to produce and deliver supporting information around mobile </w:t>
      </w:r>
      <w:del w:id="0" w:author="duc.m.trinh" w:date="2012-02-14T21:39:00Z">
        <w:r w:rsidDel="001B73C6">
          <w:delText xml:space="preserve"> </w:delText>
        </w:r>
      </w:del>
      <w:r w:rsidR="001B73C6">
        <w:t>framewo</w:t>
      </w:r>
      <w:ins w:id="1" w:author="burkj06" w:date="2012-02-15T09:09:00Z">
        <w:r w:rsidR="001778B9">
          <w:t>r</w:t>
        </w:r>
      </w:ins>
      <w:r w:rsidR="001B73C6">
        <w:t xml:space="preserve">ks </w:t>
      </w:r>
      <w:r>
        <w:t xml:space="preserve">– information that only comes by doing. </w:t>
      </w:r>
      <w:bookmarkStart w:id="2" w:name="_GoBack"/>
      <w:bookmarkEnd w:id="2"/>
    </w:p>
    <w:p w:rsidR="002E5FEF" w:rsidRDefault="002E5FEF" w:rsidP="002E5FEF">
      <w:r>
        <w:t xml:space="preserve">This effort involves undertaking a set of mini proofs of concept using various mobile </w:t>
      </w:r>
      <w:r w:rsidR="001B73C6">
        <w:t xml:space="preserve">frameworks </w:t>
      </w:r>
      <w:r>
        <w:t xml:space="preserve">in a similar use case in order to demonstrate and quantify the pros, cons and learnings of each. The ultimate goal of this project is to provide documentation that could be used to determine the best mobile </w:t>
      </w:r>
      <w:r w:rsidR="001B73C6">
        <w:t xml:space="preserve">application </w:t>
      </w:r>
      <w:r>
        <w:t>strategy for a given effort given various requirements and attributes.</w:t>
      </w:r>
    </w:p>
    <w:p w:rsidR="002E5FEF" w:rsidRDefault="002E5FEF"/>
    <w:p w:rsidR="00CF39FB" w:rsidRPr="00CF39FB" w:rsidRDefault="00CF39FB">
      <w:pPr>
        <w:rPr>
          <w:b/>
        </w:rPr>
      </w:pPr>
      <w:commentRangeStart w:id="3"/>
      <w:r w:rsidRPr="00CF39FB">
        <w:rPr>
          <w:b/>
        </w:rPr>
        <w:t>Key Findings</w:t>
      </w:r>
      <w:commentRangeEnd w:id="3"/>
      <w:r w:rsidR="000949AA">
        <w:rPr>
          <w:rStyle w:val="CommentReference"/>
        </w:rPr>
        <w:commentReference w:id="3"/>
      </w:r>
    </w:p>
    <w:p w:rsidR="00DC5CE2" w:rsidRDefault="00DC5CE2" w:rsidP="00CF39FB">
      <w:pPr>
        <w:pStyle w:val="ListParagraph"/>
        <w:numPr>
          <w:ilvl w:val="0"/>
          <w:numId w:val="8"/>
        </w:numPr>
      </w:pPr>
      <w:commentRangeStart w:id="4"/>
      <w:r>
        <w:t>None of the mobile frameworks tested can create a good experience translating from smartphone to tablet; they do not account for the screen difference and do not look adequate.</w:t>
      </w:r>
      <w:commentRangeEnd w:id="4"/>
      <w:r w:rsidR="00727263">
        <w:rPr>
          <w:rStyle w:val="CommentReference"/>
        </w:rPr>
        <w:commentReference w:id="4"/>
      </w:r>
    </w:p>
    <w:p w:rsidR="00CF39FB" w:rsidRDefault="001B73C6" w:rsidP="00CF39FB">
      <w:pPr>
        <w:pStyle w:val="ListParagraph"/>
        <w:numPr>
          <w:ilvl w:val="0"/>
          <w:numId w:val="8"/>
        </w:numPr>
      </w:pPr>
      <w:r>
        <w:t>Certain functions</w:t>
      </w:r>
      <w:r w:rsidR="000C183A">
        <w:t xml:space="preserve"> may be simpler (cheaper and more effective) to implement using other 3</w:t>
      </w:r>
      <w:r w:rsidR="000223F3" w:rsidRPr="000223F3">
        <w:rPr>
          <w:vertAlign w:val="superscript"/>
        </w:rPr>
        <w:t>rd</w:t>
      </w:r>
      <w:r w:rsidR="000C183A">
        <w:t xml:space="preserve"> party APIs </w:t>
      </w:r>
      <w:r w:rsidR="00C2489D">
        <w:t>vs.</w:t>
      </w:r>
      <w:r w:rsidR="000C183A">
        <w:t xml:space="preserve"> those provided by the frameworks</w:t>
      </w:r>
      <w:r w:rsidR="003055BB">
        <w:t>.  Integrating maps using the Google Maps API is one such example.</w:t>
      </w:r>
    </w:p>
    <w:p w:rsidR="00727263" w:rsidRDefault="00727263" w:rsidP="00CF39FB">
      <w:pPr>
        <w:pStyle w:val="ListParagraph"/>
        <w:numPr>
          <w:ilvl w:val="0"/>
          <w:numId w:val="8"/>
        </w:numPr>
      </w:pPr>
      <w:r>
        <w:t xml:space="preserve">Common features such as </w:t>
      </w:r>
      <w:commentRangeStart w:id="5"/>
      <w:r>
        <w:t>access to GPS are provided by HTML5</w:t>
      </w:r>
      <w:commentRangeEnd w:id="5"/>
      <w:r w:rsidR="000949AA">
        <w:rPr>
          <w:rStyle w:val="CommentReference"/>
        </w:rPr>
        <w:commentReference w:id="5"/>
      </w:r>
    </w:p>
    <w:p w:rsidR="00727263" w:rsidRDefault="00727263" w:rsidP="00CF39FB">
      <w:pPr>
        <w:pStyle w:val="ListParagraph"/>
        <w:numPr>
          <w:ilvl w:val="0"/>
          <w:numId w:val="8"/>
        </w:numPr>
      </w:pPr>
      <w:commentRangeStart w:id="6"/>
      <w:r>
        <w:t>The speed of development is increased using the mobile frameworks</w:t>
      </w:r>
      <w:commentRangeEnd w:id="6"/>
      <w:r w:rsidR="00B4176D">
        <w:rPr>
          <w:rStyle w:val="CommentReference"/>
        </w:rPr>
        <w:commentReference w:id="6"/>
      </w:r>
    </w:p>
    <w:p w:rsidR="00DC5CE2" w:rsidRDefault="00727263" w:rsidP="00CF39FB">
      <w:pPr>
        <w:pStyle w:val="ListParagraph"/>
        <w:numPr>
          <w:ilvl w:val="0"/>
          <w:numId w:val="8"/>
        </w:numPr>
      </w:pPr>
      <w:commentRangeStart w:id="7"/>
      <w:r>
        <w:t>A comment about the different frameworks not competing in the same space</w:t>
      </w:r>
      <w:commentRangeEnd w:id="7"/>
      <w:r w:rsidR="00CC2745">
        <w:rPr>
          <w:rStyle w:val="CommentReference"/>
        </w:rPr>
        <w:commentReference w:id="7"/>
      </w:r>
    </w:p>
    <w:p w:rsidR="00727263" w:rsidRDefault="00727263" w:rsidP="00CF39FB">
      <w:pPr>
        <w:pStyle w:val="ListParagraph"/>
        <w:numPr>
          <w:ilvl w:val="0"/>
          <w:numId w:val="8"/>
        </w:numPr>
      </w:pPr>
      <w:r>
        <w:t xml:space="preserve">Experience is vastly improved for frameworks that leverage </w:t>
      </w:r>
      <w:r w:rsidR="000B78C2">
        <w:t xml:space="preserve">popular </w:t>
      </w:r>
      <w:r>
        <w:t>languages</w:t>
      </w:r>
      <w:r w:rsidR="000B78C2">
        <w:t xml:space="preserve"> (e.g. JavaScript)</w:t>
      </w:r>
      <w:r>
        <w:t xml:space="preserve">, making research and learning curves much easier as opposed to frameworks that use </w:t>
      </w:r>
      <w:r w:rsidR="000B78C2">
        <w:t xml:space="preserve">a </w:t>
      </w:r>
      <w:r>
        <w:t xml:space="preserve">proprietary </w:t>
      </w:r>
      <w:r w:rsidR="005E0DDF">
        <w:t>language</w:t>
      </w:r>
    </w:p>
    <w:p w:rsidR="00CF39FB" w:rsidRDefault="00CF39FB"/>
    <w:p w:rsidR="00BA5C7A" w:rsidRPr="002E5FEF" w:rsidRDefault="002E5FEF">
      <w:pPr>
        <w:rPr>
          <w:b/>
        </w:rPr>
      </w:pPr>
      <w:r w:rsidRPr="002E5FEF">
        <w:rPr>
          <w:b/>
        </w:rPr>
        <w:t>Project Assumptions</w:t>
      </w:r>
    </w:p>
    <w:p w:rsidR="002E5FEF" w:rsidRDefault="002E5FEF" w:rsidP="002E5FEF">
      <w:r>
        <w:t>The scope of this effort is to compare mobile technology architecture and development tool frameworks and ultimately demonstrate pros and/or cons for combinations of architectures &amp; frameworks.</w:t>
      </w:r>
    </w:p>
    <w:p w:rsidR="002E5FEF" w:rsidRDefault="002E5FEF" w:rsidP="002E5FEF">
      <w:r>
        <w:t xml:space="preserve">This effort will include devices based on internal and external considerations, with mobile market share defining the device and OS scope. </w:t>
      </w:r>
    </w:p>
    <w:p w:rsidR="002E5FEF" w:rsidRDefault="002E5FEF" w:rsidP="002E5FEF">
      <w:pPr>
        <w:pStyle w:val="ListParagraph"/>
        <w:numPr>
          <w:ilvl w:val="0"/>
          <w:numId w:val="1"/>
        </w:numPr>
      </w:pPr>
      <w:r>
        <w:t>Android OS 2.2+</w:t>
      </w:r>
    </w:p>
    <w:p w:rsidR="002E5FEF" w:rsidRDefault="002E5FEF" w:rsidP="002E5FEF">
      <w:pPr>
        <w:pStyle w:val="ListParagraph"/>
        <w:numPr>
          <w:ilvl w:val="0"/>
          <w:numId w:val="1"/>
        </w:numPr>
      </w:pPr>
      <w:r>
        <w:t>Apple iOS 4.x+</w:t>
      </w:r>
    </w:p>
    <w:p w:rsidR="002E5FEF" w:rsidRDefault="002E5FEF" w:rsidP="002E5FEF">
      <w:r>
        <w:lastRenderedPageBreak/>
        <w:t>This effort needs to take the simplest path to create the use cases using the different frameworks. Any requirements that do not contribute to the framework comparison will not be considered for this effort.</w:t>
      </w:r>
    </w:p>
    <w:p w:rsidR="00BA5C7A" w:rsidRDefault="002E5FEF" w:rsidP="002E5FEF">
      <w:r>
        <w:t>Certain capabilities fall into the responsibility area of mobile device management (MDM) or the network/carrier.  Mobile frameworks that offer capabilities in these areas will need further assessment to determine the right positioning relative to existing offerings from the enterprise.  This assessment will be separate from this PoC effort.</w:t>
      </w:r>
    </w:p>
    <w:p w:rsidR="00BA5C7A" w:rsidRDefault="00BA5C7A"/>
    <w:p w:rsidR="002E5FEF" w:rsidRPr="00B352B5" w:rsidRDefault="00B352B5">
      <w:pPr>
        <w:rPr>
          <w:b/>
        </w:rPr>
      </w:pPr>
      <w:r w:rsidRPr="00B352B5">
        <w:rPr>
          <w:b/>
        </w:rPr>
        <w:t>Context</w:t>
      </w:r>
    </w:p>
    <w:p w:rsidR="00B352B5" w:rsidRDefault="00B352B5">
      <w:r>
        <w:t>Frameworks were chosen based on a combination of capabilities, market share and existing relationship with Wells Fargo. Other variables considered:</w:t>
      </w:r>
    </w:p>
    <w:p w:rsidR="00B352B5" w:rsidRDefault="00B352B5" w:rsidP="00B352B5">
      <w:pPr>
        <w:pStyle w:val="ListParagraph"/>
        <w:numPr>
          <w:ilvl w:val="0"/>
          <w:numId w:val="2"/>
        </w:numPr>
      </w:pPr>
      <w:r>
        <w:t>Generally prefer open-source, non-proprietary solutions</w:t>
      </w:r>
    </w:p>
    <w:p w:rsidR="00B352B5" w:rsidRDefault="00B352B5" w:rsidP="00B352B5">
      <w:pPr>
        <w:pStyle w:val="ListParagraph"/>
        <w:numPr>
          <w:ilvl w:val="0"/>
          <w:numId w:val="2"/>
        </w:numPr>
      </w:pPr>
      <w:r>
        <w:t>Type of technology and existing knowledge base</w:t>
      </w:r>
    </w:p>
    <w:p w:rsidR="00B352B5" w:rsidRDefault="00B352B5" w:rsidP="00B352B5">
      <w:pPr>
        <w:pStyle w:val="ListParagraph"/>
        <w:numPr>
          <w:ilvl w:val="0"/>
          <w:numId w:val="2"/>
        </w:numPr>
      </w:pPr>
      <w:r>
        <w:t>Flexibility for future change</w:t>
      </w:r>
    </w:p>
    <w:p w:rsidR="00B352B5" w:rsidRDefault="00B352B5" w:rsidP="00B352B5">
      <w:pPr>
        <w:pStyle w:val="ListParagraph"/>
        <w:numPr>
          <w:ilvl w:val="0"/>
          <w:numId w:val="2"/>
        </w:numPr>
      </w:pPr>
      <w:r>
        <w:t>Security</w:t>
      </w:r>
    </w:p>
    <w:p w:rsidR="00B352B5" w:rsidRDefault="00B352B5" w:rsidP="00B352B5">
      <w:pPr>
        <w:pStyle w:val="ListParagraph"/>
        <w:numPr>
          <w:ilvl w:val="0"/>
          <w:numId w:val="2"/>
        </w:numPr>
      </w:pPr>
      <w:r>
        <w:t>Access to device features</w:t>
      </w:r>
    </w:p>
    <w:p w:rsidR="00B352B5" w:rsidRDefault="00B352B5" w:rsidP="00B352B5">
      <w:pPr>
        <w:pStyle w:val="ListParagraph"/>
        <w:numPr>
          <w:ilvl w:val="0"/>
          <w:numId w:val="2"/>
        </w:numPr>
      </w:pPr>
      <w:r>
        <w:t>Ability to deal with large data sets</w:t>
      </w:r>
    </w:p>
    <w:p w:rsidR="00604624" w:rsidRDefault="00604624" w:rsidP="00604624">
      <w:pPr>
        <w:pStyle w:val="ListParagraph"/>
      </w:pPr>
    </w:p>
    <w:p w:rsidR="00B352B5" w:rsidRDefault="00B352B5" w:rsidP="00B352B5">
      <w:r>
        <w:t xml:space="preserve">The project moved ahead using PhoneGap, Titanium Appcelerator and Antenna. </w:t>
      </w:r>
    </w:p>
    <w:p w:rsidR="00B352B5" w:rsidRDefault="00B352B5" w:rsidP="00B352B5">
      <w:r>
        <w:rPr>
          <w:noProof/>
        </w:rPr>
        <w:drawing>
          <wp:inline distT="0" distB="0" distL="0" distR="0">
            <wp:extent cx="5943600" cy="2566709"/>
            <wp:effectExtent l="19050" t="0" r="0" b="0"/>
            <wp:docPr id="1" name="Picture 1" descr="C:\Documents and Settings\burkj06\Local Settings\Temporary Internet Files\Content.Outlook\DEL0UW8A\tr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urkj06\Local Settings\Temporary Internet Files\Content.Outlook\DEL0UW8A\trends.gif"/>
                    <pic:cNvPicPr>
                      <a:picLocks noChangeAspect="1" noChangeArrowheads="1"/>
                    </pic:cNvPicPr>
                  </pic:nvPicPr>
                  <pic:blipFill>
                    <a:blip r:embed="rId12" cstate="print"/>
                    <a:srcRect/>
                    <a:stretch>
                      <a:fillRect/>
                    </a:stretch>
                  </pic:blipFill>
                  <pic:spPr bwMode="auto">
                    <a:xfrm>
                      <a:off x="0" y="0"/>
                      <a:ext cx="5943600" cy="2566709"/>
                    </a:xfrm>
                    <a:prstGeom prst="rect">
                      <a:avLst/>
                    </a:prstGeom>
                    <a:noFill/>
                    <a:ln w="9525">
                      <a:noFill/>
                      <a:miter lim="800000"/>
                      <a:headEnd/>
                      <a:tailEnd/>
                    </a:ln>
                  </pic:spPr>
                </pic:pic>
              </a:graphicData>
            </a:graphic>
          </wp:inline>
        </w:drawing>
      </w:r>
    </w:p>
    <w:p w:rsidR="00B352B5" w:rsidRPr="00B352B5" w:rsidRDefault="00B352B5">
      <w:pPr>
        <w:rPr>
          <w:sz w:val="16"/>
          <w:szCs w:val="16"/>
        </w:rPr>
      </w:pPr>
      <w:r w:rsidRPr="00B352B5">
        <w:rPr>
          <w:sz w:val="16"/>
          <w:szCs w:val="16"/>
        </w:rPr>
        <w:t>A snapshot of trending players 8/31/2011</w:t>
      </w:r>
    </w:p>
    <w:p w:rsidR="00D72F35" w:rsidRDefault="00D72F35"/>
    <w:p w:rsidR="002E5FEF" w:rsidRDefault="00604624">
      <w:r w:rsidRPr="00FD48EF">
        <w:lastRenderedPageBreak/>
        <w:t>These mobile frameworks were each used to create the same use case: a</w:t>
      </w:r>
      <w:r w:rsidR="00DD1E0B" w:rsidRPr="00FD48EF">
        <w:t>n</w:t>
      </w:r>
      <w:r w:rsidRPr="00FD48EF">
        <w:t xml:space="preserve"> </w:t>
      </w:r>
      <w:r w:rsidR="00DD1E0B" w:rsidRPr="00FD48EF">
        <w:t>expense</w:t>
      </w:r>
      <w:r w:rsidR="00D72F35" w:rsidRPr="00FD48EF">
        <w:t xml:space="preserve"> management tool that relies heavily on large data sets and utilizes many of the native device features. The attributes chosen for review and their respective outcomes </w:t>
      </w:r>
      <w:r w:rsidR="00DD1E0B" w:rsidRPr="00FD48EF">
        <w:t xml:space="preserve">can be found in </w:t>
      </w:r>
      <w:hyperlink w:anchor="_The_results" w:history="1">
        <w:r w:rsidR="00DD1E0B" w:rsidRPr="00FD48EF">
          <w:rPr>
            <w:rStyle w:val="Hyperlink"/>
          </w:rPr>
          <w:t>The Results</w:t>
        </w:r>
      </w:hyperlink>
      <w:r w:rsidR="00DD1E0B" w:rsidRPr="00FD48EF">
        <w:t xml:space="preserve"> section</w:t>
      </w:r>
      <w:r w:rsidR="00D72F35" w:rsidRPr="00FD48EF">
        <w:t>.</w:t>
      </w:r>
    </w:p>
    <w:p w:rsidR="001778B9" w:rsidRDefault="00092C8A">
      <w:pPr>
        <w:pStyle w:val="Heading2"/>
      </w:pPr>
      <w:r>
        <w:t>Framework Overview</w:t>
      </w:r>
    </w:p>
    <w:p w:rsidR="007A72E5" w:rsidRDefault="007A72E5"/>
    <w:p w:rsidR="001778B9" w:rsidRDefault="007A72E5">
      <w:pPr>
        <w:pStyle w:val="Heading3"/>
      </w:pPr>
      <w:r>
        <w:t>PhoneGap</w:t>
      </w:r>
    </w:p>
    <w:p w:rsidR="0073114E" w:rsidRDefault="0073114E">
      <w:r>
        <w:t xml:space="preserve">PhoneGap is one of the most popular cross-platform development </w:t>
      </w:r>
      <w:r w:rsidR="00045DAE">
        <w:t>frameworks</w:t>
      </w:r>
      <w:r>
        <w:t xml:space="preserve">. </w:t>
      </w:r>
      <w:ins w:id="8" w:author="duc.m.trinh" w:date="2012-02-14T22:12:00Z">
        <w:r w:rsidR="00045DAE">
          <w:t xml:space="preserve"> </w:t>
        </w:r>
      </w:ins>
      <w:r>
        <w:t xml:space="preserve">It is </w:t>
      </w:r>
      <w:r w:rsidR="00803DEE">
        <w:t xml:space="preserve">an </w:t>
      </w:r>
      <w:r w:rsidR="009E3AD2">
        <w:t>open source</w:t>
      </w:r>
      <w:r w:rsidR="00CC7EAF">
        <w:t xml:space="preserve"> project with a robust developer community.  PhoneG</w:t>
      </w:r>
      <w:r w:rsidR="0058630A">
        <w:t xml:space="preserve">ap provides two important things:  a) </w:t>
      </w:r>
      <w:r w:rsidR="00CC7EAF">
        <w:t xml:space="preserve">an environment </w:t>
      </w:r>
      <w:r w:rsidR="00803DEE">
        <w:t xml:space="preserve">for building what are </w:t>
      </w:r>
      <w:r w:rsidR="0058630A">
        <w:t>essentially web apps,</w:t>
      </w:r>
      <w:r w:rsidR="00CC7EAF">
        <w:t xml:space="preserve"> </w:t>
      </w:r>
      <w:r w:rsidR="0058630A">
        <w:t xml:space="preserve">and b) a consistent JavaScript API for accessing native device capabilities.  PhoneGap gives you full flexibility to start with standard web technologies (HTML5, </w:t>
      </w:r>
      <w:r w:rsidR="00803DEE">
        <w:t>Cascading Stylesheets (CSS), and JavaScript</w:t>
      </w:r>
      <w:r w:rsidR="00774A72">
        <w:t>)</w:t>
      </w:r>
      <w:r w:rsidR="0058630A">
        <w:t xml:space="preserve"> and then add popular</w:t>
      </w:r>
      <w:r w:rsidR="007D409D">
        <w:t xml:space="preserve"> frameworks such JQuery Mobile or Sencha Touch to build richer (i.e. native-like) user interfaces. </w:t>
      </w:r>
      <w:r w:rsidR="00637553">
        <w:t xml:space="preserve"> </w:t>
      </w:r>
    </w:p>
    <w:p w:rsidR="001778B9" w:rsidRDefault="001778B9">
      <w:pPr>
        <w:keepNext/>
      </w:pPr>
      <w:r>
        <w:rPr>
          <w:noProof/>
        </w:rPr>
        <w:drawing>
          <wp:inline distT="0" distB="0" distL="0" distR="0">
            <wp:extent cx="5943600" cy="4382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architecture-by-ibm-29-july-2011-modules-instead-plug-ins.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82135"/>
                    </a:xfrm>
                    <a:prstGeom prst="rect">
                      <a:avLst/>
                    </a:prstGeom>
                  </pic:spPr>
                </pic:pic>
              </a:graphicData>
            </a:graphic>
          </wp:inline>
        </w:drawing>
      </w:r>
    </w:p>
    <w:p w:rsidR="001778B9" w:rsidRDefault="007A72E5">
      <w:pPr>
        <w:pStyle w:val="Caption"/>
      </w:pPr>
      <w:r>
        <w:t xml:space="preserve">Figure </w:t>
      </w:r>
      <w:r w:rsidR="005729FD">
        <w:fldChar w:fldCharType="begin"/>
      </w:r>
      <w:r>
        <w:instrText xml:space="preserve"> SEQ Figure \* ARABIC </w:instrText>
      </w:r>
      <w:r w:rsidR="005729FD">
        <w:fldChar w:fldCharType="separate"/>
      </w:r>
      <w:r>
        <w:rPr>
          <w:noProof/>
        </w:rPr>
        <w:t>1</w:t>
      </w:r>
      <w:r w:rsidR="005729FD">
        <w:fldChar w:fldCharType="end"/>
      </w:r>
      <w:r>
        <w:t xml:space="preserve"> - PhoneGap Architecture courtesy of Bryce Curtis, IBM</w:t>
      </w:r>
    </w:p>
    <w:p w:rsidR="007A72E5" w:rsidRDefault="007A72E5"/>
    <w:p w:rsidR="001778B9" w:rsidRDefault="007A72E5">
      <w:pPr>
        <w:pStyle w:val="Heading3"/>
      </w:pPr>
      <w:r>
        <w:lastRenderedPageBreak/>
        <w:t>Appcelerator Titanium</w:t>
      </w:r>
    </w:p>
    <w:p w:rsidR="00153E7D" w:rsidRDefault="009E3AD2">
      <w:r>
        <w:t xml:space="preserve">Appcelerator </w:t>
      </w:r>
      <w:r w:rsidR="007A72E5">
        <w:t xml:space="preserve">Titanium </w:t>
      </w:r>
      <w:r>
        <w:t xml:space="preserve">is </w:t>
      </w:r>
      <w:r w:rsidR="004D1ECD">
        <w:t xml:space="preserve">another </w:t>
      </w:r>
      <w:r>
        <w:t xml:space="preserve">open source </w:t>
      </w:r>
      <w:r w:rsidR="004D1ECD">
        <w:t xml:space="preserve">cross-platform development framework.  </w:t>
      </w:r>
      <w:r w:rsidR="007331DF">
        <w:t>Titanium provides a pure JavaScript API for developing your app user interface</w:t>
      </w:r>
      <w:r w:rsidR="008A6EE9">
        <w:t xml:space="preserve">.  Through this API, you also get access to numerous native device capabilities.  </w:t>
      </w:r>
      <w:r w:rsidR="00FE3F06">
        <w:t>Titanium apps are written entirely in JavaScript and get “translated” on-the-fly to native code at runtime.</w:t>
      </w:r>
      <w:r w:rsidR="007331DF">
        <w:t xml:space="preserve">  </w:t>
      </w:r>
      <w:r w:rsidR="00AE32F6">
        <w:t>Appcelerator has built a solid ecosystem around their platform.  The base framework is available for free.  Enterprise modules (e.g. prebuilt connectors) are</w:t>
      </w:r>
      <w:ins w:id="9" w:author="duc.m.trinh" w:date="2012-02-15T10:31:00Z">
        <w:r w:rsidR="006660E6">
          <w:t xml:space="preserve"> </w:t>
        </w:r>
      </w:ins>
      <w:del w:id="10" w:author="duc.m.trinh" w:date="2012-02-15T10:31:00Z">
        <w:r w:rsidR="00AE32F6" w:rsidDel="006660E6">
          <w:delText xml:space="preserve"> </w:delText>
        </w:r>
      </w:del>
      <w:r w:rsidR="00AE32F6">
        <w:t xml:space="preserve">available at a cost.  </w:t>
      </w:r>
      <w:r w:rsidR="00153E7D">
        <w:t>There’s also a marketplace to purchase third</w:t>
      </w:r>
      <w:ins w:id="11" w:author="burkj06" w:date="2012-02-15T09:43:00Z">
        <w:r w:rsidR="00FD48EF">
          <w:t xml:space="preserve"> </w:t>
        </w:r>
      </w:ins>
      <w:r w:rsidR="00153E7D">
        <w:t>party extensions to the platform.</w:t>
      </w:r>
    </w:p>
    <w:p w:rsidR="00153E7D" w:rsidRDefault="00153E7D"/>
    <w:p w:rsidR="001778B9" w:rsidRDefault="00153E7D">
      <w:pPr>
        <w:pStyle w:val="Heading3"/>
      </w:pPr>
      <w:r>
        <w:t xml:space="preserve">Antenna </w:t>
      </w:r>
      <w:r w:rsidR="00146808">
        <w:t>Mobility Platform</w:t>
      </w:r>
      <w:r w:rsidR="00AE32F6">
        <w:t xml:space="preserve"> </w:t>
      </w:r>
      <w:r w:rsidR="00146808">
        <w:t>(AMP)</w:t>
      </w:r>
    </w:p>
    <w:p w:rsidR="009E3AD2" w:rsidRDefault="009E3AD2">
      <w:r>
        <w:t>Antenna</w:t>
      </w:r>
      <w:r w:rsidR="00146808">
        <w:t xml:space="preserve">’s solution includes not just a </w:t>
      </w:r>
      <w:r w:rsidR="00A94B30">
        <w:t xml:space="preserve">multi-platform </w:t>
      </w:r>
      <w:r w:rsidR="00146808">
        <w:t xml:space="preserve">development framework, but also a middleware that facilitates backend integration, app management, and other security.  Development is done through AMP Studio </w:t>
      </w:r>
      <w:r w:rsidR="00584085">
        <w:t xml:space="preserve">which </w:t>
      </w:r>
      <w:r w:rsidR="00146808">
        <w:t>allo</w:t>
      </w:r>
      <w:r w:rsidR="00A94B30">
        <w:t xml:space="preserve">ws you to rapidly prototype UIs and connect them to various data sources.  The underlying scripting language used is proprietary.   For deployment, apps are compiled into native binaries.  Antenna apps are tightly coupled to the AMP middleware components; </w:t>
      </w:r>
      <w:r w:rsidR="00872AA0">
        <w:t>they are akin to Blackberry devices being dependent on BES</w:t>
      </w:r>
      <w:r>
        <w:t>.</w:t>
      </w:r>
    </w:p>
    <w:p w:rsidR="00872AA0" w:rsidRDefault="00872AA0"/>
    <w:p w:rsidR="00872AA0" w:rsidRDefault="00872AA0" w:rsidP="00DB3595">
      <w:pPr>
        <w:pStyle w:val="Heading3"/>
      </w:pPr>
      <w:r>
        <w:t>Comparison</w:t>
      </w:r>
    </w:p>
    <w:p w:rsidR="00872AA0" w:rsidRDefault="00872AA0"/>
    <w:tbl>
      <w:tblPr>
        <w:tblStyle w:val="LightList-Accent3"/>
        <w:tblW w:w="0" w:type="auto"/>
        <w:tblBorders>
          <w:insideH w:val="single" w:sz="8" w:space="0" w:color="9BBB59" w:themeColor="accent3"/>
          <w:insideV w:val="single" w:sz="8" w:space="0" w:color="9BBB59" w:themeColor="accent3"/>
        </w:tblBorders>
        <w:tblCellMar>
          <w:top w:w="115" w:type="dxa"/>
          <w:left w:w="115" w:type="dxa"/>
          <w:bottom w:w="115" w:type="dxa"/>
          <w:right w:w="115" w:type="dxa"/>
        </w:tblCellMar>
        <w:tblLook w:val="04A0"/>
      </w:tblPr>
      <w:tblGrid>
        <w:gridCol w:w="2394"/>
        <w:gridCol w:w="2394"/>
        <w:gridCol w:w="2394"/>
        <w:gridCol w:w="2394"/>
      </w:tblGrid>
      <w:tr w:rsidR="00872AA0" w:rsidTr="00215E5E">
        <w:trPr>
          <w:cnfStyle w:val="100000000000"/>
        </w:trPr>
        <w:tc>
          <w:tcPr>
            <w:cnfStyle w:val="001000000000"/>
            <w:tcW w:w="2394" w:type="dxa"/>
            <w:vAlign w:val="center"/>
          </w:tcPr>
          <w:p w:rsidR="00872AA0" w:rsidRDefault="00872AA0" w:rsidP="00DB3595">
            <w:pPr>
              <w:jc w:val="center"/>
            </w:pPr>
          </w:p>
        </w:tc>
        <w:tc>
          <w:tcPr>
            <w:tcW w:w="2394" w:type="dxa"/>
            <w:vAlign w:val="center"/>
          </w:tcPr>
          <w:p w:rsidR="00872AA0" w:rsidRPr="00DB3595" w:rsidRDefault="00872AA0" w:rsidP="00DB3595">
            <w:pPr>
              <w:jc w:val="center"/>
              <w:cnfStyle w:val="100000000000"/>
              <w:rPr>
                <w:sz w:val="24"/>
                <w:szCs w:val="24"/>
              </w:rPr>
            </w:pPr>
            <w:r w:rsidRPr="00DB3595">
              <w:rPr>
                <w:sz w:val="24"/>
                <w:szCs w:val="24"/>
              </w:rPr>
              <w:t>PhoneGap</w:t>
            </w:r>
          </w:p>
        </w:tc>
        <w:tc>
          <w:tcPr>
            <w:tcW w:w="2394" w:type="dxa"/>
            <w:vAlign w:val="center"/>
          </w:tcPr>
          <w:p w:rsidR="00872AA0" w:rsidRPr="00DB3595" w:rsidRDefault="00872AA0" w:rsidP="00DB3595">
            <w:pPr>
              <w:jc w:val="center"/>
              <w:cnfStyle w:val="100000000000"/>
              <w:rPr>
                <w:sz w:val="24"/>
                <w:szCs w:val="24"/>
              </w:rPr>
            </w:pPr>
            <w:r w:rsidRPr="00DB3595">
              <w:rPr>
                <w:sz w:val="24"/>
                <w:szCs w:val="24"/>
              </w:rPr>
              <w:t>Appcelerator Titanium</w:t>
            </w:r>
          </w:p>
        </w:tc>
        <w:tc>
          <w:tcPr>
            <w:tcW w:w="2394" w:type="dxa"/>
            <w:vAlign w:val="center"/>
          </w:tcPr>
          <w:p w:rsidR="00872AA0" w:rsidRPr="00DB3595" w:rsidRDefault="00872AA0" w:rsidP="00DB3595">
            <w:pPr>
              <w:jc w:val="center"/>
              <w:cnfStyle w:val="100000000000"/>
              <w:rPr>
                <w:sz w:val="24"/>
                <w:szCs w:val="24"/>
              </w:rPr>
            </w:pPr>
            <w:r w:rsidRPr="00DB3595">
              <w:rPr>
                <w:sz w:val="24"/>
                <w:szCs w:val="24"/>
              </w:rPr>
              <w:t>Antenna</w:t>
            </w:r>
          </w:p>
        </w:tc>
      </w:tr>
      <w:tr w:rsidR="00872AA0" w:rsidTr="00215E5E">
        <w:trPr>
          <w:cnfStyle w:val="000000100000"/>
        </w:trPr>
        <w:tc>
          <w:tcPr>
            <w:cnfStyle w:val="001000000000"/>
            <w:tcW w:w="2394" w:type="dxa"/>
            <w:tcBorders>
              <w:top w:val="none" w:sz="0" w:space="0" w:color="auto"/>
              <w:left w:val="none" w:sz="0" w:space="0" w:color="auto"/>
              <w:bottom w:val="none" w:sz="0" w:space="0" w:color="auto"/>
            </w:tcBorders>
            <w:vAlign w:val="center"/>
          </w:tcPr>
          <w:p w:rsidR="00872AA0" w:rsidRPr="00DB3595" w:rsidRDefault="00872AA0" w:rsidP="00DB3595">
            <w:pPr>
              <w:jc w:val="center"/>
              <w:rPr>
                <w:sz w:val="24"/>
                <w:szCs w:val="24"/>
              </w:rPr>
            </w:pPr>
            <w:r w:rsidRPr="00DB3595">
              <w:rPr>
                <w:sz w:val="24"/>
                <w:szCs w:val="24"/>
              </w:rPr>
              <w:t>Access to Native Device Capabilities</w:t>
            </w:r>
          </w:p>
        </w:tc>
        <w:tc>
          <w:tcPr>
            <w:tcW w:w="2394" w:type="dxa"/>
            <w:tcBorders>
              <w:top w:val="none" w:sz="0" w:space="0" w:color="auto"/>
              <w:bottom w:val="none" w:sz="0" w:space="0" w:color="auto"/>
            </w:tcBorders>
            <w:vAlign w:val="center"/>
          </w:tcPr>
          <w:p w:rsidR="00872AA0" w:rsidRDefault="00872AA0" w:rsidP="00DB3595">
            <w:pPr>
              <w:jc w:val="center"/>
              <w:cnfStyle w:val="000000100000"/>
            </w:pPr>
            <w:r>
              <w:t>Yes*</w:t>
            </w:r>
          </w:p>
        </w:tc>
        <w:tc>
          <w:tcPr>
            <w:tcW w:w="2394" w:type="dxa"/>
            <w:tcBorders>
              <w:top w:val="none" w:sz="0" w:space="0" w:color="auto"/>
              <w:bottom w:val="none" w:sz="0" w:space="0" w:color="auto"/>
            </w:tcBorders>
            <w:vAlign w:val="center"/>
          </w:tcPr>
          <w:p w:rsidR="00872AA0" w:rsidRDefault="00872AA0" w:rsidP="00DB3595">
            <w:pPr>
              <w:jc w:val="center"/>
              <w:cnfStyle w:val="000000100000"/>
            </w:pPr>
            <w:r>
              <w:t>Yes*</w:t>
            </w:r>
          </w:p>
        </w:tc>
        <w:tc>
          <w:tcPr>
            <w:tcW w:w="2394" w:type="dxa"/>
            <w:tcBorders>
              <w:top w:val="none" w:sz="0" w:space="0" w:color="auto"/>
              <w:bottom w:val="none" w:sz="0" w:space="0" w:color="auto"/>
              <w:right w:val="none" w:sz="0" w:space="0" w:color="auto"/>
            </w:tcBorders>
            <w:vAlign w:val="center"/>
          </w:tcPr>
          <w:p w:rsidR="00872AA0" w:rsidRDefault="00872AA0" w:rsidP="00DB3595">
            <w:pPr>
              <w:jc w:val="center"/>
              <w:cnfStyle w:val="000000100000"/>
            </w:pPr>
            <w:r>
              <w:t>Yes*</w:t>
            </w:r>
          </w:p>
        </w:tc>
      </w:tr>
      <w:tr w:rsidR="000A0F71" w:rsidTr="00215E5E">
        <w:tc>
          <w:tcPr>
            <w:cnfStyle w:val="001000000000"/>
            <w:tcW w:w="2394" w:type="dxa"/>
            <w:vAlign w:val="center"/>
          </w:tcPr>
          <w:p w:rsidR="000A0F71" w:rsidRPr="00DB3595" w:rsidRDefault="000A0F71" w:rsidP="00DB3595">
            <w:pPr>
              <w:jc w:val="center"/>
              <w:rPr>
                <w:sz w:val="24"/>
                <w:szCs w:val="24"/>
              </w:rPr>
            </w:pPr>
            <w:r>
              <w:rPr>
                <w:sz w:val="24"/>
                <w:szCs w:val="24"/>
              </w:rPr>
              <w:t>Multi-platform Development</w:t>
            </w:r>
          </w:p>
        </w:tc>
        <w:tc>
          <w:tcPr>
            <w:tcW w:w="2394" w:type="dxa"/>
            <w:vAlign w:val="center"/>
          </w:tcPr>
          <w:p w:rsidR="000A0F71" w:rsidRDefault="000A0F71" w:rsidP="00DB3595">
            <w:pPr>
              <w:jc w:val="center"/>
              <w:cnfStyle w:val="000000000000"/>
            </w:pPr>
            <w:r>
              <w:t>Yes</w:t>
            </w:r>
          </w:p>
        </w:tc>
        <w:tc>
          <w:tcPr>
            <w:tcW w:w="2394" w:type="dxa"/>
            <w:vAlign w:val="center"/>
          </w:tcPr>
          <w:p w:rsidR="000A0F71" w:rsidRDefault="000A0F71" w:rsidP="00DB3595">
            <w:pPr>
              <w:jc w:val="center"/>
              <w:cnfStyle w:val="000000000000"/>
            </w:pPr>
            <w:r>
              <w:t>Yes</w:t>
            </w:r>
          </w:p>
        </w:tc>
        <w:tc>
          <w:tcPr>
            <w:tcW w:w="2394" w:type="dxa"/>
            <w:vAlign w:val="center"/>
          </w:tcPr>
          <w:p w:rsidR="000A0F71" w:rsidRDefault="000A0F71" w:rsidP="00DB3595">
            <w:pPr>
              <w:jc w:val="center"/>
              <w:cnfStyle w:val="000000000000"/>
            </w:pPr>
            <w:r>
              <w:t>Yes</w:t>
            </w:r>
          </w:p>
        </w:tc>
      </w:tr>
      <w:tr w:rsidR="00872AA0" w:rsidTr="00215E5E">
        <w:trPr>
          <w:cnfStyle w:val="000000100000"/>
        </w:trPr>
        <w:tc>
          <w:tcPr>
            <w:cnfStyle w:val="001000000000"/>
            <w:tcW w:w="2394" w:type="dxa"/>
            <w:vAlign w:val="center"/>
          </w:tcPr>
          <w:p w:rsidR="00872AA0" w:rsidRPr="00DB3595" w:rsidRDefault="00872AA0" w:rsidP="00DB3595">
            <w:pPr>
              <w:jc w:val="center"/>
              <w:rPr>
                <w:sz w:val="24"/>
                <w:szCs w:val="24"/>
              </w:rPr>
            </w:pPr>
            <w:r w:rsidRPr="00DB3595">
              <w:rPr>
                <w:sz w:val="24"/>
                <w:szCs w:val="24"/>
              </w:rPr>
              <w:t>Development Language(s)</w:t>
            </w:r>
          </w:p>
        </w:tc>
        <w:tc>
          <w:tcPr>
            <w:tcW w:w="2394" w:type="dxa"/>
            <w:vAlign w:val="center"/>
          </w:tcPr>
          <w:p w:rsidR="00872AA0" w:rsidRDefault="00872AA0" w:rsidP="00DB3595">
            <w:pPr>
              <w:jc w:val="center"/>
              <w:cnfStyle w:val="000000100000"/>
            </w:pPr>
            <w:r>
              <w:t>HTML5, CSS, JavaScript</w:t>
            </w:r>
          </w:p>
        </w:tc>
        <w:tc>
          <w:tcPr>
            <w:tcW w:w="2394" w:type="dxa"/>
            <w:vAlign w:val="center"/>
          </w:tcPr>
          <w:p w:rsidR="00872AA0" w:rsidRDefault="00872AA0" w:rsidP="00DB3595">
            <w:pPr>
              <w:jc w:val="center"/>
              <w:cnfStyle w:val="000000100000"/>
            </w:pPr>
            <w:r>
              <w:t>JavaScript</w:t>
            </w:r>
          </w:p>
        </w:tc>
        <w:tc>
          <w:tcPr>
            <w:tcW w:w="2394" w:type="dxa"/>
            <w:vAlign w:val="center"/>
          </w:tcPr>
          <w:p w:rsidR="00872AA0" w:rsidRDefault="00872AA0" w:rsidP="00DB3595">
            <w:pPr>
              <w:jc w:val="center"/>
              <w:cnfStyle w:val="000000100000"/>
            </w:pPr>
            <w:r>
              <w:t>?? (Proprietary)</w:t>
            </w:r>
          </w:p>
        </w:tc>
      </w:tr>
      <w:tr w:rsidR="000A0F71" w:rsidTr="00215E5E">
        <w:tc>
          <w:tcPr>
            <w:cnfStyle w:val="001000000000"/>
            <w:tcW w:w="2394" w:type="dxa"/>
            <w:vAlign w:val="center"/>
          </w:tcPr>
          <w:p w:rsidR="000A0F71" w:rsidRPr="00DB3595" w:rsidRDefault="002D7E39" w:rsidP="00DB3595">
            <w:pPr>
              <w:jc w:val="center"/>
              <w:rPr>
                <w:sz w:val="24"/>
                <w:szCs w:val="24"/>
              </w:rPr>
            </w:pPr>
            <w:r>
              <w:rPr>
                <w:sz w:val="24"/>
                <w:szCs w:val="24"/>
              </w:rPr>
              <w:t>App Packaging and Execution</w:t>
            </w:r>
          </w:p>
        </w:tc>
        <w:tc>
          <w:tcPr>
            <w:tcW w:w="2394" w:type="dxa"/>
            <w:vAlign w:val="center"/>
          </w:tcPr>
          <w:p w:rsidR="000A0F71" w:rsidRDefault="002D7E39" w:rsidP="00DB3595">
            <w:pPr>
              <w:jc w:val="center"/>
              <w:cnfStyle w:val="000000000000"/>
            </w:pPr>
            <w:r>
              <w:t>Hybrid app</w:t>
            </w:r>
          </w:p>
        </w:tc>
        <w:tc>
          <w:tcPr>
            <w:tcW w:w="2394" w:type="dxa"/>
            <w:vAlign w:val="center"/>
          </w:tcPr>
          <w:p w:rsidR="000A0F71" w:rsidRDefault="002D7E39" w:rsidP="00DB3595">
            <w:pPr>
              <w:jc w:val="center"/>
              <w:cnfStyle w:val="000000000000"/>
            </w:pPr>
            <w:r>
              <w:t>Native app /</w:t>
            </w:r>
          </w:p>
          <w:p w:rsidR="002D7E39" w:rsidRDefault="002D7E39" w:rsidP="00DB3595">
            <w:pPr>
              <w:jc w:val="center"/>
              <w:cnfStyle w:val="000000000000"/>
            </w:pPr>
            <w:r>
              <w:t>Interpreted JS</w:t>
            </w:r>
          </w:p>
        </w:tc>
        <w:tc>
          <w:tcPr>
            <w:tcW w:w="2394" w:type="dxa"/>
            <w:vAlign w:val="center"/>
          </w:tcPr>
          <w:p w:rsidR="002D7E39" w:rsidRDefault="002D7E39" w:rsidP="002D7E39">
            <w:pPr>
              <w:jc w:val="center"/>
              <w:cnfStyle w:val="000000000000"/>
            </w:pPr>
            <w:r>
              <w:t>Compiled native app</w:t>
            </w:r>
          </w:p>
        </w:tc>
      </w:tr>
      <w:tr w:rsidR="003A0E7C" w:rsidTr="00215E5E">
        <w:trPr>
          <w:cnfStyle w:val="000000100000"/>
        </w:trPr>
        <w:tc>
          <w:tcPr>
            <w:cnfStyle w:val="001000000000"/>
            <w:tcW w:w="2394" w:type="dxa"/>
            <w:vAlign w:val="center"/>
          </w:tcPr>
          <w:p w:rsidR="003A0E7C" w:rsidRPr="00DB3595" w:rsidRDefault="003A0E7C" w:rsidP="00DB3595">
            <w:pPr>
              <w:jc w:val="center"/>
              <w:rPr>
                <w:sz w:val="24"/>
                <w:szCs w:val="24"/>
              </w:rPr>
            </w:pPr>
            <w:r>
              <w:rPr>
                <w:sz w:val="24"/>
                <w:szCs w:val="24"/>
              </w:rPr>
              <w:t>IDE</w:t>
            </w:r>
          </w:p>
        </w:tc>
        <w:tc>
          <w:tcPr>
            <w:tcW w:w="2394" w:type="dxa"/>
            <w:vAlign w:val="center"/>
          </w:tcPr>
          <w:p w:rsidR="003A0E7C" w:rsidRDefault="003A0E7C" w:rsidP="00DB3595">
            <w:pPr>
              <w:jc w:val="center"/>
              <w:cnfStyle w:val="000000100000"/>
            </w:pPr>
            <w:r>
              <w:t xml:space="preserve">Developer’s choice </w:t>
            </w:r>
          </w:p>
          <w:p w:rsidR="003A0E7C" w:rsidRDefault="003A0E7C" w:rsidP="00DB3595">
            <w:pPr>
              <w:jc w:val="center"/>
              <w:cnfStyle w:val="000000100000"/>
            </w:pPr>
            <w:r>
              <w:t>(e.g. Eclipse, Visual Studio, Dreamweaver, etc.)</w:t>
            </w:r>
          </w:p>
        </w:tc>
        <w:tc>
          <w:tcPr>
            <w:tcW w:w="2394" w:type="dxa"/>
            <w:vAlign w:val="center"/>
          </w:tcPr>
          <w:p w:rsidR="003A0E7C" w:rsidRDefault="003A0E7C" w:rsidP="00DB3595">
            <w:pPr>
              <w:jc w:val="center"/>
              <w:cnfStyle w:val="000000100000"/>
            </w:pPr>
            <w:r>
              <w:t>Titanium Studio</w:t>
            </w:r>
          </w:p>
        </w:tc>
        <w:tc>
          <w:tcPr>
            <w:tcW w:w="2394" w:type="dxa"/>
            <w:vAlign w:val="center"/>
          </w:tcPr>
          <w:p w:rsidR="003A0E7C" w:rsidRDefault="003A0E7C" w:rsidP="00DB3595">
            <w:pPr>
              <w:jc w:val="center"/>
              <w:cnfStyle w:val="000000100000"/>
            </w:pPr>
            <w:r>
              <w:t>AMP Studio</w:t>
            </w:r>
          </w:p>
        </w:tc>
      </w:tr>
      <w:tr w:rsidR="00DB3595" w:rsidTr="003A0E7C">
        <w:tc>
          <w:tcPr>
            <w:cnfStyle w:val="001000000000"/>
            <w:tcW w:w="2394" w:type="dxa"/>
            <w:vAlign w:val="center"/>
          </w:tcPr>
          <w:p w:rsidR="00DB3595" w:rsidRPr="00DB3595" w:rsidRDefault="00DB3595" w:rsidP="00DB3595">
            <w:pPr>
              <w:jc w:val="center"/>
              <w:rPr>
                <w:sz w:val="24"/>
                <w:szCs w:val="24"/>
              </w:rPr>
            </w:pPr>
            <w:r>
              <w:rPr>
                <w:sz w:val="24"/>
                <w:szCs w:val="24"/>
              </w:rPr>
              <w:t>Documentation</w:t>
            </w:r>
          </w:p>
        </w:tc>
        <w:tc>
          <w:tcPr>
            <w:tcW w:w="2394" w:type="dxa"/>
            <w:vAlign w:val="center"/>
          </w:tcPr>
          <w:p w:rsidR="00DB3595" w:rsidRDefault="00DB3595" w:rsidP="00DB3595">
            <w:pPr>
              <w:jc w:val="center"/>
              <w:cnfStyle w:val="000000000000"/>
            </w:pPr>
            <w:r>
              <w:t xml:space="preserve">APIs, wiki, and other resources all publicly </w:t>
            </w:r>
            <w:r>
              <w:lastRenderedPageBreak/>
              <w:t>available</w:t>
            </w:r>
            <w:r w:rsidR="003A0E7C">
              <w:t>.</w:t>
            </w:r>
          </w:p>
          <w:p w:rsidR="003A0E7C" w:rsidRDefault="005729FD" w:rsidP="00DB3595">
            <w:pPr>
              <w:jc w:val="center"/>
              <w:cnfStyle w:val="000000000000"/>
            </w:pPr>
            <w:hyperlink r:id="rId14" w:history="1">
              <w:r w:rsidR="003A0E7C" w:rsidRPr="003A0E7C">
                <w:rPr>
                  <w:rStyle w:val="Hyperlink"/>
                </w:rPr>
                <w:t>Books also available @ Amazon</w:t>
              </w:r>
            </w:hyperlink>
          </w:p>
        </w:tc>
        <w:tc>
          <w:tcPr>
            <w:tcW w:w="2394" w:type="dxa"/>
            <w:vAlign w:val="center"/>
          </w:tcPr>
          <w:p w:rsidR="00DB3595" w:rsidRDefault="00DB3595" w:rsidP="00DB3595">
            <w:pPr>
              <w:jc w:val="center"/>
              <w:cnfStyle w:val="000000000000"/>
            </w:pPr>
            <w:r>
              <w:lastRenderedPageBreak/>
              <w:t xml:space="preserve">APIs, wiki, and other resources all publicly </w:t>
            </w:r>
            <w:r>
              <w:lastRenderedPageBreak/>
              <w:t>available</w:t>
            </w:r>
            <w:r w:rsidR="003A0E7C">
              <w:t>.</w:t>
            </w:r>
          </w:p>
          <w:p w:rsidR="003A0E7C" w:rsidRDefault="005729FD" w:rsidP="00DB3595">
            <w:pPr>
              <w:jc w:val="center"/>
              <w:cnfStyle w:val="000000000000"/>
            </w:pPr>
            <w:hyperlink r:id="rId15" w:history="1">
              <w:r w:rsidR="003A0E7C" w:rsidRPr="003A0E7C">
                <w:rPr>
                  <w:rStyle w:val="Hyperlink"/>
                </w:rPr>
                <w:t>Books also available @ Amazon</w:t>
              </w:r>
            </w:hyperlink>
          </w:p>
        </w:tc>
        <w:tc>
          <w:tcPr>
            <w:tcW w:w="2394" w:type="dxa"/>
            <w:vAlign w:val="center"/>
          </w:tcPr>
          <w:p w:rsidR="00DB3595" w:rsidRDefault="003A0E7C" w:rsidP="00DB3595">
            <w:pPr>
              <w:jc w:val="center"/>
              <w:cnfStyle w:val="000000000000"/>
            </w:pPr>
            <w:r>
              <w:lastRenderedPageBreak/>
              <w:t>Available only to customers and partners</w:t>
            </w:r>
          </w:p>
        </w:tc>
      </w:tr>
      <w:tr w:rsidR="00872AA0" w:rsidTr="00215E5E">
        <w:trPr>
          <w:cnfStyle w:val="000000100000"/>
        </w:trPr>
        <w:tc>
          <w:tcPr>
            <w:cnfStyle w:val="001000000000"/>
            <w:tcW w:w="2394" w:type="dxa"/>
            <w:vAlign w:val="center"/>
          </w:tcPr>
          <w:p w:rsidR="00872AA0" w:rsidRPr="00DB3595" w:rsidRDefault="00872AA0" w:rsidP="00DB3595">
            <w:pPr>
              <w:jc w:val="center"/>
              <w:rPr>
                <w:sz w:val="24"/>
                <w:szCs w:val="24"/>
              </w:rPr>
            </w:pPr>
            <w:r w:rsidRPr="00DB3595">
              <w:rPr>
                <w:sz w:val="24"/>
                <w:szCs w:val="24"/>
              </w:rPr>
              <w:lastRenderedPageBreak/>
              <w:t>Support</w:t>
            </w:r>
          </w:p>
        </w:tc>
        <w:tc>
          <w:tcPr>
            <w:tcW w:w="2394" w:type="dxa"/>
            <w:vAlign w:val="center"/>
          </w:tcPr>
          <w:p w:rsidR="00872AA0" w:rsidRDefault="00DB3595" w:rsidP="00DB3595">
            <w:pPr>
              <w:jc w:val="center"/>
              <w:cnfStyle w:val="000000100000"/>
            </w:pPr>
            <w:r>
              <w:t>Public community forums, professional subscription-based support also available</w:t>
            </w:r>
          </w:p>
        </w:tc>
        <w:tc>
          <w:tcPr>
            <w:tcW w:w="2394" w:type="dxa"/>
            <w:vAlign w:val="center"/>
          </w:tcPr>
          <w:p w:rsidR="00872AA0" w:rsidRDefault="00DB3595" w:rsidP="00DB3595">
            <w:pPr>
              <w:jc w:val="center"/>
              <w:cnfStyle w:val="000000100000"/>
            </w:pPr>
            <w:r>
              <w:t>Public community forums, professional support also available</w:t>
            </w:r>
          </w:p>
        </w:tc>
        <w:tc>
          <w:tcPr>
            <w:tcW w:w="2394" w:type="dxa"/>
            <w:vAlign w:val="center"/>
          </w:tcPr>
          <w:p w:rsidR="00872AA0" w:rsidRDefault="00DB3595" w:rsidP="00DB3595">
            <w:pPr>
              <w:jc w:val="center"/>
              <w:cnfStyle w:val="000000100000"/>
            </w:pPr>
            <w:r>
              <w:t>Part of licensing</w:t>
            </w:r>
          </w:p>
        </w:tc>
      </w:tr>
      <w:tr w:rsidR="00872AA0" w:rsidTr="00215E5E">
        <w:tc>
          <w:tcPr>
            <w:cnfStyle w:val="001000000000"/>
            <w:tcW w:w="2394" w:type="dxa"/>
            <w:vAlign w:val="center"/>
          </w:tcPr>
          <w:p w:rsidR="00872AA0" w:rsidRPr="00DB3595" w:rsidRDefault="00584085" w:rsidP="00DB3595">
            <w:pPr>
              <w:jc w:val="center"/>
              <w:rPr>
                <w:sz w:val="24"/>
                <w:szCs w:val="24"/>
              </w:rPr>
            </w:pPr>
            <w:r>
              <w:rPr>
                <w:sz w:val="24"/>
                <w:szCs w:val="24"/>
              </w:rPr>
              <w:t xml:space="preserve">Software </w:t>
            </w:r>
            <w:r w:rsidR="000A0F71">
              <w:rPr>
                <w:sz w:val="24"/>
                <w:szCs w:val="24"/>
              </w:rPr>
              <w:t>Licens</w:t>
            </w:r>
            <w:r w:rsidR="002D7E39">
              <w:rPr>
                <w:sz w:val="24"/>
                <w:szCs w:val="24"/>
              </w:rPr>
              <w:t>e</w:t>
            </w:r>
          </w:p>
        </w:tc>
        <w:tc>
          <w:tcPr>
            <w:tcW w:w="2394" w:type="dxa"/>
            <w:vAlign w:val="center"/>
          </w:tcPr>
          <w:p w:rsidR="00872AA0" w:rsidRDefault="00584085" w:rsidP="00DB3595">
            <w:pPr>
              <w:jc w:val="center"/>
              <w:cnfStyle w:val="000000000000"/>
            </w:pPr>
            <w:r>
              <w:t xml:space="preserve">Open Source / </w:t>
            </w:r>
            <w:hyperlink r:id="rId16" w:history="1">
              <w:r w:rsidR="002D7E39" w:rsidRPr="002D7E39">
                <w:rPr>
                  <w:rStyle w:val="Hyperlink"/>
                </w:rPr>
                <w:t>Apache</w:t>
              </w:r>
            </w:hyperlink>
          </w:p>
        </w:tc>
        <w:tc>
          <w:tcPr>
            <w:tcW w:w="2394" w:type="dxa"/>
            <w:vAlign w:val="center"/>
          </w:tcPr>
          <w:p w:rsidR="00872AA0" w:rsidRDefault="00584085" w:rsidP="00DB3595">
            <w:pPr>
              <w:jc w:val="center"/>
              <w:cnfStyle w:val="000000000000"/>
            </w:pPr>
            <w:r>
              <w:t xml:space="preserve">Open Source / </w:t>
            </w:r>
            <w:hyperlink r:id="rId17" w:history="1">
              <w:r w:rsidR="002D7E39" w:rsidRPr="002D7E39">
                <w:rPr>
                  <w:rStyle w:val="Hyperlink"/>
                </w:rPr>
                <w:t>Apache</w:t>
              </w:r>
            </w:hyperlink>
          </w:p>
        </w:tc>
        <w:tc>
          <w:tcPr>
            <w:tcW w:w="2394" w:type="dxa"/>
            <w:vAlign w:val="center"/>
          </w:tcPr>
          <w:p w:rsidR="00872AA0" w:rsidRDefault="00584085" w:rsidP="00DB3595">
            <w:pPr>
              <w:jc w:val="center"/>
              <w:cnfStyle w:val="000000000000"/>
            </w:pPr>
            <w:r>
              <w:t xml:space="preserve">Closed Source / </w:t>
            </w:r>
            <w:hyperlink r:id="rId18" w:history="1">
              <w:r w:rsidR="002D7E39" w:rsidRPr="002D7E39">
                <w:rPr>
                  <w:rStyle w:val="Hyperlink"/>
                </w:rPr>
                <w:t>Proprietary software</w:t>
              </w:r>
            </w:hyperlink>
          </w:p>
        </w:tc>
      </w:tr>
      <w:tr w:rsidR="002D7E39" w:rsidTr="00215E5E">
        <w:trPr>
          <w:cnfStyle w:val="000000100000"/>
        </w:trPr>
        <w:tc>
          <w:tcPr>
            <w:cnfStyle w:val="001000000000"/>
            <w:tcW w:w="2394" w:type="dxa"/>
            <w:vAlign w:val="center"/>
          </w:tcPr>
          <w:p w:rsidR="002D7E39" w:rsidDel="000A0F71" w:rsidRDefault="00584085" w:rsidP="00DB3595">
            <w:pPr>
              <w:jc w:val="center"/>
              <w:rPr>
                <w:sz w:val="24"/>
                <w:szCs w:val="24"/>
              </w:rPr>
            </w:pPr>
            <w:r>
              <w:rPr>
                <w:sz w:val="24"/>
                <w:szCs w:val="24"/>
              </w:rPr>
              <w:t xml:space="preserve">Software </w:t>
            </w:r>
            <w:r w:rsidR="002D7E39">
              <w:rPr>
                <w:sz w:val="24"/>
                <w:szCs w:val="24"/>
              </w:rPr>
              <w:t>Cost</w:t>
            </w:r>
          </w:p>
        </w:tc>
        <w:tc>
          <w:tcPr>
            <w:tcW w:w="2394" w:type="dxa"/>
            <w:vAlign w:val="center"/>
          </w:tcPr>
          <w:p w:rsidR="002D7E39" w:rsidRDefault="002D7E39" w:rsidP="00DB3595">
            <w:pPr>
              <w:jc w:val="center"/>
              <w:cnfStyle w:val="000000100000"/>
            </w:pPr>
            <w:r>
              <w:t>Free as in beer</w:t>
            </w:r>
          </w:p>
        </w:tc>
        <w:tc>
          <w:tcPr>
            <w:tcW w:w="2394" w:type="dxa"/>
            <w:vAlign w:val="center"/>
          </w:tcPr>
          <w:p w:rsidR="002D7E39" w:rsidRDefault="00584085" w:rsidP="00DB3595">
            <w:pPr>
              <w:jc w:val="center"/>
              <w:cnfStyle w:val="000000100000"/>
            </w:pPr>
            <w:r>
              <w:t>Free for base framework</w:t>
            </w:r>
          </w:p>
        </w:tc>
        <w:tc>
          <w:tcPr>
            <w:tcW w:w="2394" w:type="dxa"/>
            <w:vAlign w:val="center"/>
          </w:tcPr>
          <w:p w:rsidR="002D7E39" w:rsidRDefault="002D7E39" w:rsidP="00DB3595">
            <w:pPr>
              <w:jc w:val="center"/>
              <w:cnfStyle w:val="000000100000"/>
            </w:pPr>
            <w:r>
              <w:t>Varies</w:t>
            </w:r>
          </w:p>
        </w:tc>
      </w:tr>
    </w:tbl>
    <w:p w:rsidR="00872AA0" w:rsidRDefault="00872AA0">
      <w:r>
        <w:t>* Refer to findings below for details</w:t>
      </w:r>
    </w:p>
    <w:p w:rsidR="00872AA0" w:rsidRDefault="00872AA0"/>
    <w:p w:rsidR="00092C8A" w:rsidRDefault="00CF4D31">
      <w:r>
        <w:rPr>
          <w:noProof/>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F4D31" w:rsidRDefault="00CF4D31"/>
    <w:p w:rsidR="00CF4D31" w:rsidRDefault="000949AA">
      <w:r>
        <w:rPr>
          <w:rStyle w:val="CommentReference"/>
        </w:rPr>
        <w:commentReference w:id="12"/>
      </w:r>
    </w:p>
    <w:p w:rsidR="00CF4D31" w:rsidRDefault="00CF4D31"/>
    <w:p w:rsidR="00FD48EF" w:rsidRDefault="00FD48EF" w:rsidP="00FD48EF">
      <w:pPr>
        <w:pStyle w:val="Heading1"/>
        <w:rPr>
          <w:ins w:id="13" w:author="burkj06" w:date="2012-02-15T09:44:00Z"/>
          <w:rFonts w:asciiTheme="minorHAnsi" w:eastAsiaTheme="minorHAnsi" w:hAnsiTheme="minorHAnsi" w:cstheme="minorBidi"/>
          <w:b w:val="0"/>
          <w:bCs w:val="0"/>
          <w:color w:val="auto"/>
          <w:sz w:val="22"/>
          <w:szCs w:val="22"/>
        </w:rPr>
      </w:pPr>
      <w:bookmarkStart w:id="14" w:name="_The_results"/>
      <w:bookmarkEnd w:id="14"/>
    </w:p>
    <w:p w:rsidR="00D72F35" w:rsidRDefault="00092C8A" w:rsidP="00FD48EF">
      <w:pPr>
        <w:pStyle w:val="Heading1"/>
        <w:rPr>
          <w:ins w:id="15" w:author="burkj06" w:date="2012-02-15T09:42:00Z"/>
        </w:rPr>
      </w:pPr>
      <w:r w:rsidRPr="00092C8A">
        <w:t>The results</w:t>
      </w:r>
    </w:p>
    <w:p w:rsidR="00FD48EF" w:rsidRPr="00FD48EF" w:rsidRDefault="00FD48EF" w:rsidP="00FD48EF"/>
    <w:tbl>
      <w:tblPr>
        <w:tblStyle w:val="MediumList2-Accent1"/>
        <w:tblW w:w="3366" w:type="pct"/>
        <w:tblLook w:val="04A0"/>
      </w:tblPr>
      <w:tblGrid>
        <w:gridCol w:w="2500"/>
        <w:gridCol w:w="1314"/>
        <w:gridCol w:w="1315"/>
        <w:gridCol w:w="1318"/>
      </w:tblGrid>
      <w:tr w:rsidR="005C5D9C" w:rsidTr="005C5D9C">
        <w:trPr>
          <w:cnfStyle w:val="100000000000"/>
        </w:trPr>
        <w:tc>
          <w:tcPr>
            <w:cnfStyle w:val="001000000100"/>
            <w:tcW w:w="1215" w:type="pct"/>
            <w:noWrap/>
          </w:tcPr>
          <w:p w:rsidR="005C5D9C" w:rsidRDefault="005C5D9C">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Attribute</w:t>
            </w:r>
          </w:p>
        </w:tc>
        <w:tc>
          <w:tcPr>
            <w:tcW w:w="1261" w:type="pct"/>
          </w:tcPr>
          <w:p w:rsidR="005C5D9C" w:rsidRDefault="005C5D9C">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PhoneGap</w:t>
            </w:r>
            <w:r w:rsidR="00D70EE5">
              <w:rPr>
                <w:rStyle w:val="FootnoteReference"/>
                <w:rFonts w:asciiTheme="minorHAnsi" w:eastAsiaTheme="minorEastAsia" w:hAnsiTheme="minorHAnsi" w:cstheme="minorBidi"/>
                <w:color w:val="auto"/>
                <w:sz w:val="22"/>
                <w:szCs w:val="22"/>
              </w:rPr>
              <w:footnoteReference w:id="1"/>
            </w:r>
          </w:p>
        </w:tc>
        <w:tc>
          <w:tcPr>
            <w:tcW w:w="1261" w:type="pct"/>
          </w:tcPr>
          <w:p w:rsidR="005C5D9C" w:rsidRDefault="005C5D9C">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Titanium</w:t>
            </w:r>
          </w:p>
        </w:tc>
        <w:tc>
          <w:tcPr>
            <w:tcW w:w="1263" w:type="pct"/>
          </w:tcPr>
          <w:p w:rsidR="005C5D9C" w:rsidRDefault="005C5D9C">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Antenna</w:t>
            </w:r>
          </w:p>
        </w:tc>
      </w:tr>
      <w:tr w:rsidR="005C5D9C" w:rsidTr="005C5D9C">
        <w:trPr>
          <w:cnfStyle w:val="000000100000"/>
        </w:trPr>
        <w:tc>
          <w:tcPr>
            <w:cnfStyle w:val="001000000000"/>
            <w:tcW w:w="1215" w:type="pct"/>
            <w:noWrap/>
          </w:tcPr>
          <w:p w:rsidR="005C5D9C" w:rsidRDefault="005C5D9C">
            <w:pPr>
              <w:rPr>
                <w:rFonts w:asciiTheme="minorHAnsi" w:eastAsiaTheme="minorEastAsia" w:hAnsiTheme="minorHAnsi" w:cstheme="minorBidi"/>
                <w:color w:val="auto"/>
              </w:rPr>
            </w:pPr>
            <w:r>
              <w:rPr>
                <w:rFonts w:asciiTheme="minorHAnsi" w:eastAsiaTheme="minorEastAsia" w:hAnsiTheme="minorHAnsi" w:cstheme="minorBidi"/>
                <w:color w:val="auto"/>
              </w:rPr>
              <w:t>Geolocation</w:t>
            </w:r>
          </w:p>
        </w:tc>
        <w:tc>
          <w:tcPr>
            <w:tcW w:w="1261" w:type="pct"/>
          </w:tcPr>
          <w:p w:rsidR="005C5D9C" w:rsidRDefault="005729FD">
            <w:pPr>
              <w:jc w:val="center"/>
              <w:cnfStyle w:val="000000100000"/>
              <w:rPr>
                <w:rFonts w:asciiTheme="minorHAnsi" w:eastAsiaTheme="minorEastAsia" w:hAnsiTheme="minorHAnsi" w:cstheme="minorBidi"/>
                <w:color w:val="auto"/>
              </w:rPr>
            </w:pPr>
            <w:r>
              <w:rPr>
                <w:rFonts w:eastAsiaTheme="minorEastAsia"/>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3" type="#_x0000_t23" style="position:absolute;left:0;text-align:left;margin-left:22.75pt;margin-top:2.6pt;width:8.25pt;height:7.15pt;z-index:251660288;mso-position-horizontal-relative:text;mso-position-vertical-relative:text" fillcolor="#92d050"/>
              </w:pict>
            </w:r>
          </w:p>
        </w:tc>
        <w:tc>
          <w:tcPr>
            <w:tcW w:w="1261" w:type="pct"/>
          </w:tcPr>
          <w:p w:rsidR="005C5D9C" w:rsidRDefault="005729FD">
            <w:pPr>
              <w:jc w:val="center"/>
              <w:cnfStyle w:val="000000100000"/>
              <w:rPr>
                <w:rFonts w:asciiTheme="minorHAnsi" w:eastAsiaTheme="minorEastAsia" w:hAnsiTheme="minorHAnsi" w:cstheme="minorBidi"/>
                <w:color w:val="auto"/>
              </w:rPr>
            </w:pPr>
            <w:r>
              <w:rPr>
                <w:rFonts w:eastAsiaTheme="minorEastAsia"/>
                <w:noProof/>
              </w:rPr>
              <w:pict>
                <v:shape id="_x0000_s1031" type="#_x0000_t23" style="position:absolute;left:0;text-align:left;margin-left:20.8pt;margin-top:2.6pt;width:8.25pt;height:7.15pt;z-index:251658240;mso-position-horizontal-relative:text;mso-position-vertical-relative:text" fillcolor="#92d050"/>
              </w:pict>
            </w:r>
          </w:p>
        </w:tc>
        <w:tc>
          <w:tcPr>
            <w:tcW w:w="1263" w:type="pct"/>
          </w:tcPr>
          <w:p w:rsidR="005C5D9C" w:rsidRDefault="005729FD">
            <w:pPr>
              <w:jc w:val="center"/>
              <w:cnfStyle w:val="000000100000"/>
              <w:rPr>
                <w:rFonts w:asciiTheme="minorHAnsi" w:eastAsiaTheme="minorEastAsia" w:hAnsiTheme="minorHAnsi" w:cstheme="minorBidi"/>
                <w:color w:val="auto"/>
              </w:rPr>
            </w:pPr>
            <w:r w:rsidRPr="005729FD">
              <w:rPr>
                <w:rFonts w:eastAsiaTheme="minorHAnsi"/>
                <w:noProof/>
                <w:lang w:eastAsia="zh-TW"/>
              </w:rPr>
              <w:pict>
                <v:shapetype id="_x0000_t202" coordsize="21600,21600" o:spt="202" path="m,l,21600r21600,l21600,xe">
                  <v:stroke joinstyle="miter"/>
                  <v:path gradientshapeok="t" o:connecttype="rect"/>
                </v:shapetype>
                <v:shape id="_x0000_s1077" type="#_x0000_t202" style="position:absolute;left:0;text-align:left;margin-left:104.15pt;margin-top:-2.45pt;width:156.9pt;height:125.35pt;z-index:251705344;mso-position-horizontal-relative:text;mso-position-vertical-relative:text;mso-width-relative:margin;mso-height-relative:margin" stroked="f">
                  <v:textbox style="mso-next-textbox:#_x0000_s1077">
                    <w:txbxContent>
                      <w:p w:rsidR="00EA4EEB" w:rsidRPr="0073114E" w:rsidRDefault="00EA4EEB" w:rsidP="0073114E">
                        <w:pPr>
                          <w:cnfStyle w:val="000000100000"/>
                          <w:rPr>
                            <w:sz w:val="20"/>
                            <w:szCs w:val="20"/>
                          </w:rPr>
                        </w:pPr>
                        <w:r>
                          <w:rPr>
                            <w:sz w:val="20"/>
                            <w:szCs w:val="20"/>
                          </w:rPr>
                          <w:t xml:space="preserve">        </w:t>
                        </w:r>
                        <w:r w:rsidRPr="0073114E">
                          <w:rPr>
                            <w:sz w:val="20"/>
                            <w:szCs w:val="20"/>
                          </w:rPr>
                          <w:t>Implemented</w:t>
                        </w:r>
                      </w:p>
                      <w:p w:rsidR="00EA4EEB" w:rsidRPr="0073114E" w:rsidRDefault="00EA4EEB" w:rsidP="0073114E">
                        <w:pPr>
                          <w:cnfStyle w:val="000000100000"/>
                          <w:rPr>
                            <w:sz w:val="20"/>
                            <w:szCs w:val="20"/>
                          </w:rPr>
                        </w:pPr>
                        <w:r w:rsidRPr="0073114E">
                          <w:rPr>
                            <w:sz w:val="20"/>
                            <w:szCs w:val="20"/>
                          </w:rPr>
                          <w:t xml:space="preserve">   </w:t>
                        </w:r>
                        <w:r>
                          <w:rPr>
                            <w:sz w:val="20"/>
                            <w:szCs w:val="20"/>
                          </w:rPr>
                          <w:t xml:space="preserve">   </w:t>
                        </w:r>
                        <w:r w:rsidRPr="0073114E">
                          <w:rPr>
                            <w:sz w:val="20"/>
                            <w:szCs w:val="20"/>
                          </w:rPr>
                          <w:t xml:space="preserve"> </w:t>
                        </w:r>
                        <w:r>
                          <w:rPr>
                            <w:sz w:val="20"/>
                            <w:szCs w:val="20"/>
                          </w:rPr>
                          <w:t xml:space="preserve"> Implemented with </w:t>
                        </w:r>
                        <w:r w:rsidRPr="0073114E">
                          <w:rPr>
                            <w:sz w:val="20"/>
                            <w:szCs w:val="20"/>
                          </w:rPr>
                          <w:t>difficulties</w:t>
                        </w:r>
                      </w:p>
                      <w:p w:rsidR="00EA4EEB" w:rsidRPr="0073114E" w:rsidRDefault="00EA4EEB" w:rsidP="0073114E">
                        <w:pPr>
                          <w:cnfStyle w:val="000000100000"/>
                          <w:rPr>
                            <w:sz w:val="20"/>
                            <w:szCs w:val="20"/>
                          </w:rPr>
                        </w:pPr>
                        <w:r>
                          <w:rPr>
                            <w:sz w:val="20"/>
                            <w:szCs w:val="20"/>
                          </w:rPr>
                          <w:t xml:space="preserve">        </w:t>
                        </w:r>
                        <w:r w:rsidRPr="0073114E">
                          <w:rPr>
                            <w:sz w:val="20"/>
                            <w:szCs w:val="20"/>
                          </w:rPr>
                          <w:t>Not successful</w:t>
                        </w:r>
                      </w:p>
                      <w:p w:rsidR="00EA4EEB" w:rsidRPr="0073114E" w:rsidRDefault="00EA4EEB" w:rsidP="0073114E">
                        <w:pPr>
                          <w:cnfStyle w:val="000000100000"/>
                          <w:rPr>
                            <w:sz w:val="20"/>
                            <w:szCs w:val="20"/>
                          </w:rPr>
                        </w:pPr>
                        <w:r>
                          <w:rPr>
                            <w:sz w:val="20"/>
                            <w:szCs w:val="20"/>
                          </w:rPr>
                          <w:t xml:space="preserve">NA   </w:t>
                        </w:r>
                        <w:r w:rsidRPr="0073114E">
                          <w:rPr>
                            <w:sz w:val="20"/>
                            <w:szCs w:val="20"/>
                          </w:rPr>
                          <w:t>Not attempted</w:t>
                        </w:r>
                      </w:p>
                      <w:p w:rsidR="00EA4EEB" w:rsidRPr="0073114E" w:rsidRDefault="00EA4EEB" w:rsidP="0073114E">
                        <w:pPr>
                          <w:cnfStyle w:val="000000100000"/>
                          <w:rPr>
                            <w:sz w:val="20"/>
                            <w:szCs w:val="20"/>
                          </w:rPr>
                        </w:pPr>
                        <w:r>
                          <w:rPr>
                            <w:sz w:val="20"/>
                            <w:szCs w:val="20"/>
                          </w:rPr>
                          <w:t xml:space="preserve">NS   </w:t>
                        </w:r>
                        <w:r w:rsidRPr="0073114E">
                          <w:rPr>
                            <w:sz w:val="20"/>
                            <w:szCs w:val="20"/>
                          </w:rPr>
                          <w:t>Not supported</w:t>
                        </w:r>
                      </w:p>
                    </w:txbxContent>
                  </v:textbox>
                </v:shape>
              </w:pict>
            </w:r>
            <w:r w:rsidRPr="005729FD">
              <w:rPr>
                <w:rFonts w:eastAsiaTheme="minorHAnsi"/>
                <w:noProof/>
              </w:rPr>
              <w:pict>
                <v:shape id="_x0000_s1080" type="#_x0000_t23" style="position:absolute;left:0;text-align:left;margin-left:112.55pt;margin-top:7.4pt;width:8.25pt;height:7.15pt;z-index:251706368;mso-position-horizontal-relative:text;mso-position-vertical-relative:text" fillcolor="#92d050"/>
              </w:pict>
            </w:r>
            <w:r>
              <w:rPr>
                <w:rFonts w:eastAsiaTheme="minorEastAsia"/>
                <w:noProof/>
              </w:rPr>
              <w:pict>
                <v:shape id="_x0000_s1032" type="#_x0000_t23" style="position:absolute;left:0;text-align:left;margin-left:21.8pt;margin-top:2.6pt;width:8.25pt;height:7.15pt;z-index:251659264;mso-position-horizontal-relative:text;mso-position-vertical-relative:text" fillcolor="#92d050"/>
              </w:pict>
            </w:r>
          </w:p>
        </w:tc>
      </w:tr>
      <w:tr w:rsidR="005C5D9C" w:rsidTr="005C5D9C">
        <w:tc>
          <w:tcPr>
            <w:cnfStyle w:val="001000000000"/>
            <w:tcW w:w="1215" w:type="pct"/>
            <w:noWrap/>
          </w:tcPr>
          <w:p w:rsidR="005C5D9C" w:rsidRDefault="005C5D9C">
            <w:pPr>
              <w:rPr>
                <w:rFonts w:asciiTheme="minorHAnsi" w:eastAsiaTheme="minorEastAsia" w:hAnsiTheme="minorHAnsi" w:cstheme="minorBidi"/>
                <w:color w:val="auto"/>
              </w:rPr>
            </w:pPr>
            <w:r>
              <w:rPr>
                <w:rFonts w:asciiTheme="minorHAnsi" w:eastAsiaTheme="minorEastAsia" w:hAnsiTheme="minorHAnsi" w:cstheme="minorBidi"/>
                <w:color w:val="auto"/>
              </w:rPr>
              <w:t>Phone</w:t>
            </w:r>
          </w:p>
        </w:tc>
        <w:tc>
          <w:tcPr>
            <w:tcW w:w="1261" w:type="pct"/>
          </w:tcPr>
          <w:p w:rsidR="005C5D9C" w:rsidRDefault="005729FD">
            <w:pPr>
              <w:jc w:val="center"/>
              <w:cnfStyle w:val="000000000000"/>
              <w:rPr>
                <w:rFonts w:asciiTheme="minorHAnsi" w:eastAsiaTheme="minorEastAsia" w:hAnsiTheme="minorHAnsi" w:cstheme="minorBidi"/>
                <w:color w:val="auto"/>
              </w:rPr>
            </w:pPr>
            <w:r>
              <w:rPr>
                <w:rFonts w:eastAsiaTheme="minorEastAsia"/>
                <w:noProof/>
              </w:rPr>
              <w:pict>
                <v:shape id="_x0000_s1034" type="#_x0000_t23" style="position:absolute;left:0;text-align:left;margin-left:22.75pt;margin-top:1.15pt;width:8.25pt;height:7.15pt;z-index:251661312;mso-position-horizontal-relative:text;mso-position-vertical-relative:text" fillcolor="#92d050"/>
              </w:pict>
            </w:r>
          </w:p>
        </w:tc>
        <w:tc>
          <w:tcPr>
            <w:tcW w:w="1261" w:type="pct"/>
          </w:tcPr>
          <w:p w:rsidR="005C5D9C" w:rsidRDefault="005729FD">
            <w:pPr>
              <w:jc w:val="center"/>
              <w:cnfStyle w:val="000000000000"/>
              <w:rPr>
                <w:rFonts w:asciiTheme="minorHAnsi" w:eastAsiaTheme="minorEastAsia" w:hAnsiTheme="minorHAnsi" w:cstheme="minorBidi"/>
                <w:color w:val="auto"/>
              </w:rPr>
            </w:pPr>
            <w:r>
              <w:rPr>
                <w:rFonts w:eastAsiaTheme="minorEastAsia"/>
                <w:noProof/>
              </w:rPr>
              <w:pict>
                <v:shape id="_x0000_s1035" type="#_x0000_t23" style="position:absolute;left:0;text-align:left;margin-left:20.8pt;margin-top:1.15pt;width:8.25pt;height:7.15pt;z-index:251662336;mso-position-horizontal-relative:text;mso-position-vertical-relative:text" fillcolor="#92d050"/>
              </w:pict>
            </w:r>
          </w:p>
        </w:tc>
        <w:tc>
          <w:tcPr>
            <w:tcW w:w="1263" w:type="pct"/>
          </w:tcPr>
          <w:p w:rsidR="005C5D9C" w:rsidRDefault="005729FD">
            <w:pPr>
              <w:jc w:val="center"/>
              <w:cnfStyle w:val="000000000000"/>
              <w:rPr>
                <w:rFonts w:asciiTheme="minorHAnsi" w:eastAsiaTheme="minorEastAsia" w:hAnsiTheme="minorHAnsi" w:cstheme="minorBidi"/>
                <w:color w:val="auto"/>
              </w:rPr>
            </w:pPr>
            <w:r>
              <w:rPr>
                <w:rFonts w:eastAsiaTheme="minorEastAsia"/>
                <w:noProof/>
              </w:rPr>
              <w:pict>
                <v:shape id="_x0000_s1036" type="#_x0000_t23" style="position:absolute;left:0;text-align:left;margin-left:21.8pt;margin-top:1.15pt;width:8.25pt;height:7.15pt;z-index:251663360;mso-position-horizontal-relative:text;mso-position-vertical-relative:text" fillcolor="#92d050"/>
              </w:pict>
            </w:r>
          </w:p>
        </w:tc>
      </w:tr>
      <w:tr w:rsidR="005C5D9C" w:rsidTr="005C5D9C">
        <w:trPr>
          <w:cnfStyle w:val="000000100000"/>
        </w:trPr>
        <w:tc>
          <w:tcPr>
            <w:cnfStyle w:val="001000000000"/>
            <w:tcW w:w="1215" w:type="pct"/>
            <w:noWrap/>
          </w:tcPr>
          <w:p w:rsidR="005C5D9C" w:rsidRDefault="005C5D9C">
            <w:pPr>
              <w:rPr>
                <w:rFonts w:asciiTheme="minorHAnsi" w:eastAsiaTheme="minorEastAsia" w:hAnsiTheme="minorHAnsi" w:cstheme="minorBidi"/>
                <w:color w:val="auto"/>
              </w:rPr>
            </w:pPr>
            <w:r>
              <w:rPr>
                <w:rFonts w:asciiTheme="minorHAnsi" w:eastAsiaTheme="minorEastAsia" w:hAnsiTheme="minorHAnsi" w:cstheme="minorBidi"/>
                <w:color w:val="auto"/>
              </w:rPr>
              <w:t>Contacts</w:t>
            </w:r>
          </w:p>
        </w:tc>
        <w:tc>
          <w:tcPr>
            <w:tcW w:w="1261" w:type="pct"/>
          </w:tcPr>
          <w:p w:rsidR="005C5D9C" w:rsidRDefault="005729FD">
            <w:pPr>
              <w:jc w:val="center"/>
              <w:cnfStyle w:val="000000100000"/>
              <w:rPr>
                <w:rFonts w:asciiTheme="minorHAnsi" w:eastAsiaTheme="minorEastAsia" w:hAnsiTheme="minorHAnsi" w:cstheme="minorBidi"/>
                <w:color w:val="auto"/>
              </w:rPr>
            </w:pPr>
            <w:r>
              <w:rPr>
                <w:rFonts w:eastAsiaTheme="minorEastAsia"/>
                <w:noProof/>
              </w:rPr>
              <w:pict>
                <v:shape id="_x0000_s1037" type="#_x0000_t23" style="position:absolute;left:0;text-align:left;margin-left:22.75pt;margin-top:3.1pt;width:8.25pt;height:7.15pt;z-index:251664384;mso-position-horizontal-relative:text;mso-position-vertical-relative:text" fillcolor="#92d050"/>
              </w:pict>
            </w:r>
          </w:p>
        </w:tc>
        <w:tc>
          <w:tcPr>
            <w:tcW w:w="1261" w:type="pct"/>
          </w:tcPr>
          <w:p w:rsidR="005C5D9C" w:rsidRDefault="005729FD">
            <w:pPr>
              <w:jc w:val="center"/>
              <w:cnfStyle w:val="000000100000"/>
              <w:rPr>
                <w:rFonts w:asciiTheme="minorHAnsi" w:eastAsiaTheme="minorEastAsia" w:hAnsiTheme="minorHAnsi" w:cstheme="minorBidi"/>
                <w:color w:val="auto"/>
              </w:rPr>
            </w:pPr>
            <w:r>
              <w:rPr>
                <w:rFonts w:eastAsiaTheme="minorEastAsia"/>
                <w:noProof/>
              </w:rPr>
              <w:pict>
                <v:shape id="_x0000_s1038" type="#_x0000_t23" style="position:absolute;left:0;text-align:left;margin-left:20.8pt;margin-top:3.1pt;width:8.25pt;height:7.15pt;z-index:251665408;mso-position-horizontal-relative:text;mso-position-vertical-relative:text" fillcolor="#92d050"/>
              </w:pict>
            </w:r>
            <w:r w:rsidR="00467EC1">
              <w:rPr>
                <w:rFonts w:asciiTheme="minorHAnsi" w:eastAsiaTheme="minorEastAsia" w:hAnsiTheme="minorHAnsi" w:cstheme="minorBidi"/>
                <w:color w:val="auto"/>
              </w:rPr>
              <w:t xml:space="preserve">      </w:t>
            </w:r>
            <w:r w:rsidR="00467EC1">
              <w:rPr>
                <w:rStyle w:val="FootnoteReference"/>
                <w:rFonts w:asciiTheme="minorHAnsi" w:eastAsiaTheme="minorEastAsia" w:hAnsiTheme="minorHAnsi" w:cstheme="minorBidi"/>
                <w:color w:val="auto"/>
              </w:rPr>
              <w:footnoteReference w:id="2"/>
            </w:r>
          </w:p>
        </w:tc>
        <w:tc>
          <w:tcPr>
            <w:tcW w:w="1263" w:type="pct"/>
          </w:tcPr>
          <w:p w:rsidR="005C5D9C" w:rsidRDefault="005729FD">
            <w:pPr>
              <w:jc w:val="center"/>
              <w:cnfStyle w:val="000000100000"/>
              <w:rPr>
                <w:rFonts w:asciiTheme="minorHAnsi" w:eastAsiaTheme="minorEastAsia" w:hAnsiTheme="minorHAnsi" w:cstheme="minorBidi"/>
                <w:color w:val="auto"/>
              </w:rPr>
            </w:pPr>
            <w:r w:rsidRPr="005729FD">
              <w:rPr>
                <w:rFonts w:eastAsiaTheme="minorHAnsi"/>
                <w:noProof/>
              </w:rPr>
              <w:pict>
                <v:shape id="_x0000_s1082" type="#_x0000_t23" style="position:absolute;left:0;text-align:left;margin-left:112.55pt;margin-top:3.1pt;width:8.25pt;height:7.15pt;z-index:251707392;mso-position-horizontal-relative:text;mso-position-vertical-relative:text" fillcolor="yellow"/>
              </w:pict>
            </w:r>
            <w:r>
              <w:rPr>
                <w:rFonts w:eastAsiaTheme="minorEastAsia"/>
                <w:noProof/>
              </w:rPr>
              <w:pict>
                <v:shape id="_x0000_s1039" type="#_x0000_t23" style="position:absolute;left:0;text-align:left;margin-left:21.8pt;margin-top:3.1pt;width:8.25pt;height:7.15pt;z-index:251666432;mso-position-horizontal-relative:text;mso-position-vertical-relative:text" fillcolor="#92d050"/>
              </w:pict>
            </w:r>
          </w:p>
        </w:tc>
      </w:tr>
      <w:tr w:rsidR="005C5D9C" w:rsidTr="005C5D9C">
        <w:tc>
          <w:tcPr>
            <w:cnfStyle w:val="001000000000"/>
            <w:tcW w:w="1215" w:type="pct"/>
            <w:noWrap/>
          </w:tcPr>
          <w:p w:rsidR="005C5D9C" w:rsidRDefault="005C5D9C">
            <w:pPr>
              <w:rPr>
                <w:rFonts w:asciiTheme="minorHAnsi" w:eastAsiaTheme="minorEastAsia" w:hAnsiTheme="minorHAnsi" w:cstheme="minorBidi"/>
                <w:color w:val="auto"/>
              </w:rPr>
            </w:pPr>
            <w:r>
              <w:rPr>
                <w:rFonts w:asciiTheme="minorHAnsi" w:eastAsiaTheme="minorEastAsia" w:hAnsiTheme="minorHAnsi" w:cstheme="minorBidi"/>
                <w:color w:val="auto"/>
              </w:rPr>
              <w:t>Video Playback</w:t>
            </w:r>
          </w:p>
        </w:tc>
        <w:tc>
          <w:tcPr>
            <w:tcW w:w="1261" w:type="pct"/>
          </w:tcPr>
          <w:p w:rsidR="005C5D9C" w:rsidRDefault="005729FD">
            <w:pPr>
              <w:jc w:val="center"/>
              <w:cnfStyle w:val="000000000000"/>
              <w:rPr>
                <w:rFonts w:asciiTheme="minorHAnsi" w:eastAsiaTheme="minorEastAsia" w:hAnsiTheme="minorHAnsi" w:cstheme="minorBidi"/>
                <w:color w:val="auto"/>
              </w:rPr>
            </w:pPr>
            <w:r>
              <w:rPr>
                <w:rFonts w:eastAsiaTheme="minorEastAsia"/>
                <w:noProof/>
              </w:rPr>
              <w:pict>
                <v:shape id="_x0000_s1040" type="#_x0000_t23" style="position:absolute;left:0;text-align:left;margin-left:22.75pt;margin-top:2.4pt;width:8.25pt;height:7.15pt;z-index:251667456;mso-position-horizontal-relative:text;mso-position-vertical-relative:text" fillcolor="#92d050"/>
              </w:pict>
            </w:r>
          </w:p>
        </w:tc>
        <w:tc>
          <w:tcPr>
            <w:tcW w:w="1261" w:type="pct"/>
          </w:tcPr>
          <w:p w:rsidR="005C5D9C" w:rsidRDefault="005729FD">
            <w:pPr>
              <w:jc w:val="center"/>
              <w:cnfStyle w:val="000000000000"/>
              <w:rPr>
                <w:rFonts w:asciiTheme="minorHAnsi" w:eastAsiaTheme="minorEastAsia" w:hAnsiTheme="minorHAnsi" w:cstheme="minorBidi"/>
                <w:color w:val="auto"/>
              </w:rPr>
            </w:pPr>
            <w:r>
              <w:rPr>
                <w:rFonts w:eastAsiaTheme="minorEastAsia"/>
                <w:noProof/>
              </w:rPr>
              <w:pict>
                <v:shape id="_x0000_s1041" type="#_x0000_t23" style="position:absolute;left:0;text-align:left;margin-left:20.8pt;margin-top:2.4pt;width:8.25pt;height:7.15pt;z-index:251668480;mso-position-horizontal-relative:text;mso-position-vertical-relative:text" fillcolor="#92d050"/>
              </w:pict>
            </w:r>
          </w:p>
        </w:tc>
        <w:tc>
          <w:tcPr>
            <w:tcW w:w="1263" w:type="pct"/>
          </w:tcPr>
          <w:p w:rsidR="005C5D9C" w:rsidRDefault="005729FD">
            <w:pPr>
              <w:jc w:val="center"/>
              <w:cnfStyle w:val="000000000000"/>
              <w:rPr>
                <w:rFonts w:asciiTheme="minorHAnsi" w:eastAsiaTheme="minorEastAsia" w:hAnsiTheme="minorHAnsi" w:cstheme="minorBidi"/>
                <w:color w:val="auto"/>
              </w:rPr>
            </w:pPr>
            <w:r>
              <w:rPr>
                <w:rFonts w:eastAsiaTheme="minorEastAsia"/>
                <w:noProof/>
              </w:rPr>
              <w:pict>
                <v:shape id="_x0000_s1042" type="#_x0000_t23" style="position:absolute;left:0;text-align:left;margin-left:21.8pt;margin-top:2.4pt;width:8.25pt;height:7.15pt;z-index:251669504;mso-position-horizontal-relative:text;mso-position-vertical-relative:text" fillcolor="#92d050"/>
              </w:pict>
            </w:r>
          </w:p>
        </w:tc>
      </w:tr>
      <w:tr w:rsidR="005C5D9C" w:rsidTr="005C5D9C">
        <w:trPr>
          <w:cnfStyle w:val="000000100000"/>
        </w:trPr>
        <w:tc>
          <w:tcPr>
            <w:cnfStyle w:val="001000000000"/>
            <w:tcW w:w="1215" w:type="pct"/>
            <w:noWrap/>
          </w:tcPr>
          <w:p w:rsidR="005C5D9C" w:rsidRDefault="005C5D9C">
            <w:pPr>
              <w:rPr>
                <w:rFonts w:asciiTheme="minorHAnsi" w:eastAsiaTheme="minorEastAsia" w:hAnsiTheme="minorHAnsi" w:cstheme="minorBidi"/>
                <w:color w:val="auto"/>
              </w:rPr>
            </w:pPr>
            <w:r>
              <w:rPr>
                <w:rFonts w:asciiTheme="minorHAnsi" w:eastAsiaTheme="minorEastAsia" w:hAnsiTheme="minorHAnsi" w:cstheme="minorBidi"/>
                <w:color w:val="auto"/>
              </w:rPr>
              <w:t>Camera</w:t>
            </w:r>
          </w:p>
        </w:tc>
        <w:tc>
          <w:tcPr>
            <w:tcW w:w="1261" w:type="pct"/>
          </w:tcPr>
          <w:p w:rsidR="005C5D9C" w:rsidRDefault="005729FD">
            <w:pPr>
              <w:jc w:val="center"/>
              <w:cnfStyle w:val="000000100000"/>
              <w:rPr>
                <w:rFonts w:asciiTheme="minorHAnsi" w:eastAsiaTheme="minorEastAsia" w:hAnsiTheme="minorHAnsi" w:cstheme="minorBidi"/>
                <w:color w:val="auto"/>
              </w:rPr>
            </w:pPr>
            <w:r>
              <w:rPr>
                <w:rFonts w:eastAsiaTheme="minorEastAsia"/>
                <w:noProof/>
              </w:rPr>
              <w:pict>
                <v:shape id="_x0000_s1043" type="#_x0000_t23" style="position:absolute;left:0;text-align:left;margin-left:22.75pt;margin-top:1.7pt;width:8.25pt;height:7.15pt;z-index:251670528;mso-position-horizontal-relative:text;mso-position-vertical-relative:text" fillcolor="#92d050"/>
              </w:pict>
            </w:r>
          </w:p>
        </w:tc>
        <w:tc>
          <w:tcPr>
            <w:tcW w:w="1261" w:type="pct"/>
          </w:tcPr>
          <w:p w:rsidR="005C5D9C" w:rsidRDefault="005729FD">
            <w:pPr>
              <w:jc w:val="center"/>
              <w:cnfStyle w:val="000000100000"/>
              <w:rPr>
                <w:rFonts w:asciiTheme="minorHAnsi" w:eastAsiaTheme="minorEastAsia" w:hAnsiTheme="minorHAnsi" w:cstheme="minorBidi"/>
                <w:color w:val="auto"/>
              </w:rPr>
            </w:pPr>
            <w:r>
              <w:rPr>
                <w:rFonts w:eastAsiaTheme="minorEastAsia"/>
                <w:noProof/>
              </w:rPr>
              <w:pict>
                <v:shape id="_x0000_s1044" type="#_x0000_t23" style="position:absolute;left:0;text-align:left;margin-left:20.8pt;margin-top:1.7pt;width:8.25pt;height:7.15pt;z-index:251671552;mso-position-horizontal-relative:text;mso-position-vertical-relative:text" fillcolor="#92d050"/>
              </w:pict>
            </w:r>
          </w:p>
        </w:tc>
        <w:tc>
          <w:tcPr>
            <w:tcW w:w="1263" w:type="pct"/>
          </w:tcPr>
          <w:p w:rsidR="005C5D9C" w:rsidRDefault="005729FD">
            <w:pPr>
              <w:jc w:val="center"/>
              <w:cnfStyle w:val="000000100000"/>
              <w:rPr>
                <w:rFonts w:asciiTheme="minorHAnsi" w:eastAsiaTheme="minorEastAsia" w:hAnsiTheme="minorHAnsi" w:cstheme="minorBidi"/>
                <w:color w:val="auto"/>
              </w:rPr>
            </w:pPr>
            <w:r>
              <w:rPr>
                <w:rFonts w:eastAsiaTheme="minorEastAsia"/>
                <w:noProof/>
              </w:rPr>
              <w:pict>
                <v:shape id="_x0000_s1083" type="#_x0000_t23" style="position:absolute;left:0;text-align:left;margin-left:112.55pt;margin-top:1.7pt;width:8.25pt;height:7.15pt;z-index:251708416;mso-position-horizontal-relative:text;mso-position-vertical-relative:text" fillcolor="#c00000"/>
              </w:pict>
            </w:r>
            <w:r>
              <w:rPr>
                <w:rFonts w:eastAsiaTheme="minorEastAsia"/>
                <w:noProof/>
              </w:rPr>
              <w:pict>
                <v:shape id="_x0000_s1045" type="#_x0000_t23" style="position:absolute;left:0;text-align:left;margin-left:21.8pt;margin-top:1.7pt;width:8.25pt;height:7.15pt;z-index:251672576;mso-position-horizontal-relative:text;mso-position-vertical-relative:text" fillcolor="yellow"/>
              </w:pict>
            </w:r>
            <w:r w:rsidR="00467EC1">
              <w:rPr>
                <w:rFonts w:asciiTheme="minorHAnsi" w:eastAsiaTheme="minorEastAsia" w:hAnsiTheme="minorHAnsi" w:cstheme="minorBidi"/>
                <w:color w:val="auto"/>
              </w:rPr>
              <w:t xml:space="preserve">      </w:t>
            </w:r>
            <w:r w:rsidR="00467EC1">
              <w:rPr>
                <w:rStyle w:val="FootnoteReference"/>
                <w:rFonts w:asciiTheme="minorHAnsi" w:eastAsiaTheme="minorEastAsia" w:hAnsiTheme="minorHAnsi" w:cstheme="minorBidi"/>
                <w:color w:val="auto"/>
              </w:rPr>
              <w:footnoteReference w:id="3"/>
            </w:r>
          </w:p>
        </w:tc>
      </w:tr>
      <w:tr w:rsidR="005C5D9C" w:rsidTr="001B4F63">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Calendar</w:t>
            </w:r>
          </w:p>
        </w:tc>
        <w:tc>
          <w:tcPr>
            <w:tcW w:w="1261" w:type="pct"/>
            <w:tcBorders>
              <w:bottom w:val="nil"/>
            </w:tcBorders>
          </w:tcPr>
          <w:p w:rsidR="005C5D9C" w:rsidRDefault="002B575A">
            <w:pPr>
              <w:jc w:val="center"/>
              <w:cnfStyle w:val="000000000000"/>
              <w:rPr>
                <w:rFonts w:eastAsiaTheme="minorEastAsia"/>
              </w:rPr>
            </w:pPr>
            <w:r>
              <w:rPr>
                <w:rFonts w:eastAsiaTheme="minorEastAsia"/>
              </w:rPr>
              <w:t>NA</w:t>
            </w:r>
          </w:p>
        </w:tc>
        <w:tc>
          <w:tcPr>
            <w:tcW w:w="1261" w:type="pct"/>
            <w:tcBorders>
              <w:bottom w:val="nil"/>
            </w:tcBorders>
          </w:tcPr>
          <w:p w:rsidR="005C5D9C" w:rsidRDefault="005729FD">
            <w:pPr>
              <w:jc w:val="center"/>
              <w:cnfStyle w:val="000000000000"/>
              <w:rPr>
                <w:rFonts w:eastAsiaTheme="minorEastAsia"/>
              </w:rPr>
            </w:pPr>
            <w:r>
              <w:rPr>
                <w:rFonts w:eastAsiaTheme="minorEastAsia"/>
                <w:noProof/>
              </w:rPr>
              <w:pict>
                <v:shape id="_x0000_s1047" type="#_x0000_t23" style="position:absolute;left:0;text-align:left;margin-left:20.8pt;margin-top:2.95pt;width:8.25pt;height:7.15pt;z-index:251674624;mso-position-horizontal-relative:text;mso-position-vertical-relative:text" fillcolor="#c00000"/>
              </w:pict>
            </w:r>
            <w:r w:rsidR="00467EC1">
              <w:rPr>
                <w:rFonts w:eastAsiaTheme="minorEastAsia"/>
              </w:rPr>
              <w:t xml:space="preserve">     </w:t>
            </w:r>
            <w:r w:rsidR="00467EC1">
              <w:rPr>
                <w:rStyle w:val="FootnoteReference"/>
                <w:rFonts w:eastAsiaTheme="minorEastAsia"/>
              </w:rPr>
              <w:footnoteReference w:id="4"/>
            </w:r>
          </w:p>
        </w:tc>
        <w:tc>
          <w:tcPr>
            <w:tcW w:w="1263" w:type="pct"/>
            <w:tcBorders>
              <w:bottom w:val="nil"/>
            </w:tcBorders>
          </w:tcPr>
          <w:p w:rsidR="005C5D9C" w:rsidRDefault="00467EC1">
            <w:pPr>
              <w:jc w:val="center"/>
              <w:cnfStyle w:val="000000000000"/>
              <w:rPr>
                <w:rFonts w:eastAsiaTheme="minorEastAsia"/>
              </w:rPr>
            </w:pPr>
            <w:r>
              <w:rPr>
                <w:rFonts w:eastAsiaTheme="minorEastAsia"/>
              </w:rPr>
              <w:t xml:space="preserve">      </w:t>
            </w:r>
            <w:r>
              <w:rPr>
                <w:rStyle w:val="FootnoteReference"/>
                <w:rFonts w:eastAsiaTheme="minorEastAsia"/>
              </w:rPr>
              <w:footnoteReference w:id="5"/>
            </w:r>
            <w:r w:rsidR="005729FD">
              <w:rPr>
                <w:rFonts w:eastAsiaTheme="minorEastAsia"/>
                <w:noProof/>
              </w:rPr>
              <w:pict>
                <v:shape id="_x0000_s1048" type="#_x0000_t23" style="position:absolute;left:0;text-align:left;margin-left:21.8pt;margin-top:2.95pt;width:8.25pt;height:7.15pt;z-index:251675648;mso-position-horizontal-relative:text;mso-position-vertical-relative:text" fillcolor="yellow"/>
              </w:pict>
            </w:r>
          </w:p>
        </w:tc>
      </w:tr>
      <w:tr w:rsidR="005C5D9C" w:rsidTr="001B4F63">
        <w:trPr>
          <w:cnfStyle w:val="000000100000"/>
        </w:trPr>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Notifications</w:t>
            </w:r>
            <w:r w:rsidR="00467EC1">
              <w:rPr>
                <w:rStyle w:val="FootnoteReference"/>
                <w:rFonts w:asciiTheme="minorHAnsi" w:eastAsiaTheme="minorEastAsia" w:hAnsiTheme="minorHAnsi"/>
              </w:rPr>
              <w:footnoteReference w:id="6"/>
            </w:r>
          </w:p>
        </w:tc>
        <w:tc>
          <w:tcPr>
            <w:tcW w:w="1261" w:type="pct"/>
            <w:shd w:val="clear" w:color="auto" w:fill="DBE5F1" w:themeFill="accent1" w:themeFillTint="33"/>
          </w:tcPr>
          <w:p w:rsidR="005C5D9C" w:rsidRDefault="002B575A">
            <w:pPr>
              <w:jc w:val="center"/>
              <w:cnfStyle w:val="000000100000"/>
              <w:rPr>
                <w:rFonts w:eastAsiaTheme="minorEastAsia"/>
              </w:rPr>
            </w:pPr>
            <w:r>
              <w:rPr>
                <w:rFonts w:eastAsiaTheme="minorEastAsia"/>
              </w:rPr>
              <w:t>NA</w:t>
            </w:r>
          </w:p>
        </w:tc>
        <w:tc>
          <w:tcPr>
            <w:tcW w:w="1261" w:type="pct"/>
            <w:shd w:val="clear" w:color="auto" w:fill="DBE5F1" w:themeFill="accent1" w:themeFillTint="33"/>
          </w:tcPr>
          <w:p w:rsidR="005C5D9C" w:rsidRDefault="001B4F63">
            <w:pPr>
              <w:jc w:val="center"/>
              <w:cnfStyle w:val="000000100000"/>
              <w:rPr>
                <w:rFonts w:eastAsiaTheme="minorEastAsia"/>
              </w:rPr>
            </w:pPr>
            <w:r>
              <w:rPr>
                <w:rFonts w:eastAsiaTheme="minorEastAsia"/>
              </w:rPr>
              <w:t>NA</w:t>
            </w:r>
          </w:p>
        </w:tc>
        <w:tc>
          <w:tcPr>
            <w:tcW w:w="1263" w:type="pct"/>
            <w:shd w:val="clear" w:color="auto" w:fill="DBE5F1" w:themeFill="accent1" w:themeFillTint="33"/>
          </w:tcPr>
          <w:p w:rsidR="005C5D9C" w:rsidRDefault="001B4F63">
            <w:pPr>
              <w:jc w:val="center"/>
              <w:cnfStyle w:val="000000100000"/>
              <w:rPr>
                <w:rFonts w:eastAsiaTheme="minorEastAsia"/>
              </w:rPr>
            </w:pPr>
            <w:r>
              <w:rPr>
                <w:rFonts w:eastAsiaTheme="minorEastAsia"/>
              </w:rPr>
              <w:t>NA</w:t>
            </w:r>
          </w:p>
        </w:tc>
      </w:tr>
      <w:tr w:rsidR="005C5D9C" w:rsidTr="005C5D9C">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Speech to text</w:t>
            </w:r>
          </w:p>
        </w:tc>
        <w:tc>
          <w:tcPr>
            <w:tcW w:w="1261" w:type="pct"/>
          </w:tcPr>
          <w:p w:rsidR="005C5D9C" w:rsidRDefault="005E0DDF">
            <w:pPr>
              <w:jc w:val="center"/>
              <w:cnfStyle w:val="000000000000"/>
              <w:rPr>
                <w:rFonts w:eastAsiaTheme="minorEastAsia"/>
              </w:rPr>
            </w:pPr>
            <w:r>
              <w:rPr>
                <w:rFonts w:eastAsiaTheme="minorEastAsia"/>
              </w:rPr>
              <w:t>NS</w:t>
            </w:r>
          </w:p>
        </w:tc>
        <w:tc>
          <w:tcPr>
            <w:tcW w:w="1261" w:type="pct"/>
          </w:tcPr>
          <w:p w:rsidR="005C5D9C" w:rsidRDefault="001B4F63" w:rsidP="00092C8A">
            <w:pPr>
              <w:jc w:val="center"/>
              <w:cnfStyle w:val="000000000000"/>
              <w:rPr>
                <w:rFonts w:eastAsiaTheme="minorEastAsia"/>
              </w:rPr>
            </w:pPr>
            <w:r>
              <w:rPr>
                <w:rFonts w:eastAsiaTheme="minorEastAsia"/>
              </w:rPr>
              <w:t>N</w:t>
            </w:r>
            <w:r w:rsidR="00092C8A">
              <w:rPr>
                <w:rFonts w:eastAsiaTheme="minorEastAsia"/>
              </w:rPr>
              <w:t>S</w:t>
            </w:r>
          </w:p>
        </w:tc>
        <w:tc>
          <w:tcPr>
            <w:tcW w:w="1263" w:type="pct"/>
          </w:tcPr>
          <w:p w:rsidR="005C5D9C" w:rsidRDefault="001B4F63">
            <w:pPr>
              <w:jc w:val="center"/>
              <w:cnfStyle w:val="000000000000"/>
              <w:rPr>
                <w:rFonts w:eastAsiaTheme="minorEastAsia"/>
              </w:rPr>
            </w:pPr>
            <w:r>
              <w:rPr>
                <w:rFonts w:eastAsiaTheme="minorEastAsia"/>
              </w:rPr>
              <w:t>N</w:t>
            </w:r>
            <w:r w:rsidR="00CF39FB">
              <w:rPr>
                <w:rFonts w:eastAsiaTheme="minorEastAsia"/>
              </w:rPr>
              <w:t>S</w:t>
            </w:r>
          </w:p>
        </w:tc>
      </w:tr>
      <w:tr w:rsidR="005C5D9C" w:rsidTr="005C5D9C">
        <w:trPr>
          <w:cnfStyle w:val="000000100000"/>
        </w:trPr>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Dynamic content</w:t>
            </w:r>
          </w:p>
        </w:tc>
        <w:tc>
          <w:tcPr>
            <w:tcW w:w="1261" w:type="pct"/>
          </w:tcPr>
          <w:p w:rsidR="005C5D9C" w:rsidRDefault="005729FD">
            <w:pPr>
              <w:jc w:val="center"/>
              <w:cnfStyle w:val="000000100000"/>
              <w:rPr>
                <w:rFonts w:eastAsiaTheme="minorEastAsia"/>
              </w:rPr>
            </w:pPr>
            <w:r>
              <w:rPr>
                <w:rFonts w:eastAsiaTheme="minorEastAsia"/>
                <w:noProof/>
              </w:rPr>
              <w:pict>
                <v:shape id="_x0000_s1055" type="#_x0000_t23" style="position:absolute;left:0;text-align:left;margin-left:22pt;margin-top:3.5pt;width:8.25pt;height:7.15pt;z-index:251682816;mso-position-horizontal-relative:text;mso-position-vertical-relative:text" fillcolor="#92d050"/>
              </w:pict>
            </w:r>
          </w:p>
        </w:tc>
        <w:tc>
          <w:tcPr>
            <w:tcW w:w="1261" w:type="pct"/>
          </w:tcPr>
          <w:p w:rsidR="005C5D9C" w:rsidRDefault="001B4F63">
            <w:pPr>
              <w:jc w:val="center"/>
              <w:cnfStyle w:val="000000100000"/>
              <w:rPr>
                <w:rFonts w:eastAsiaTheme="minorEastAsia"/>
              </w:rPr>
            </w:pPr>
            <w:r>
              <w:rPr>
                <w:rFonts w:eastAsiaTheme="minorEastAsia"/>
              </w:rPr>
              <w:t>NA</w:t>
            </w:r>
          </w:p>
        </w:tc>
        <w:tc>
          <w:tcPr>
            <w:tcW w:w="1263" w:type="pct"/>
          </w:tcPr>
          <w:p w:rsidR="005C5D9C" w:rsidRDefault="005729FD">
            <w:pPr>
              <w:jc w:val="center"/>
              <w:cnfStyle w:val="000000100000"/>
              <w:rPr>
                <w:rFonts w:eastAsiaTheme="minorEastAsia"/>
              </w:rPr>
            </w:pPr>
            <w:r>
              <w:rPr>
                <w:rFonts w:eastAsiaTheme="minorEastAsia"/>
                <w:noProof/>
              </w:rPr>
              <w:pict>
                <v:shape id="_x0000_s1057" type="#_x0000_t23" style="position:absolute;left:0;text-align:left;margin-left:23.3pt;margin-top:3.5pt;width:8.25pt;height:7.15pt;z-index:251684864;mso-position-horizontal-relative:text;mso-position-vertical-relative:text" fillcolor="#92d050"/>
              </w:pict>
            </w:r>
          </w:p>
        </w:tc>
      </w:tr>
      <w:tr w:rsidR="005C5D9C" w:rsidTr="005C5D9C">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GUI Features</w:t>
            </w:r>
          </w:p>
        </w:tc>
        <w:tc>
          <w:tcPr>
            <w:tcW w:w="1261" w:type="pct"/>
          </w:tcPr>
          <w:p w:rsidR="005C5D9C" w:rsidRDefault="005729FD">
            <w:pPr>
              <w:jc w:val="center"/>
              <w:cnfStyle w:val="000000000000"/>
              <w:rPr>
                <w:rFonts w:eastAsiaTheme="minorEastAsia"/>
              </w:rPr>
            </w:pPr>
            <w:r>
              <w:rPr>
                <w:rFonts w:eastAsiaTheme="minorEastAsia"/>
                <w:noProof/>
              </w:rPr>
              <w:pict>
                <v:shape id="_x0000_s1058" type="#_x0000_t23" style="position:absolute;left:0;text-align:left;margin-left:22pt;margin-top:2.05pt;width:8.25pt;height:7.15pt;z-index:251685888;mso-position-horizontal-relative:text;mso-position-vertical-relative:text" fillcolor="#92d050"/>
              </w:pict>
            </w:r>
            <w:r w:rsidR="00467EC1">
              <w:rPr>
                <w:rFonts w:eastAsiaTheme="minorEastAsia"/>
              </w:rPr>
              <w:t xml:space="preserve">      </w:t>
            </w:r>
            <w:r w:rsidR="00467EC1">
              <w:rPr>
                <w:rStyle w:val="FootnoteReference"/>
                <w:rFonts w:eastAsiaTheme="minorEastAsia"/>
              </w:rPr>
              <w:footnoteReference w:id="7"/>
            </w:r>
          </w:p>
        </w:tc>
        <w:tc>
          <w:tcPr>
            <w:tcW w:w="1261" w:type="pct"/>
          </w:tcPr>
          <w:p w:rsidR="005C5D9C" w:rsidRDefault="005729FD">
            <w:pPr>
              <w:jc w:val="center"/>
              <w:cnfStyle w:val="000000000000"/>
              <w:rPr>
                <w:rFonts w:eastAsiaTheme="minorEastAsia"/>
              </w:rPr>
            </w:pPr>
            <w:r>
              <w:rPr>
                <w:rFonts w:eastAsiaTheme="minorEastAsia"/>
                <w:noProof/>
              </w:rPr>
              <w:pict>
                <v:shape id="_x0000_s1059" type="#_x0000_t23" style="position:absolute;left:0;text-align:left;margin-left:24.55pt;margin-top:2.05pt;width:8.25pt;height:7.15pt;z-index:251686912;mso-position-horizontal-relative:text;mso-position-vertical-relative:text" fillcolor="#92d050"/>
              </w:pict>
            </w:r>
          </w:p>
        </w:tc>
        <w:tc>
          <w:tcPr>
            <w:tcW w:w="1263" w:type="pct"/>
          </w:tcPr>
          <w:p w:rsidR="005C5D9C" w:rsidRDefault="005729FD">
            <w:pPr>
              <w:jc w:val="center"/>
              <w:cnfStyle w:val="000000000000"/>
              <w:rPr>
                <w:rFonts w:eastAsiaTheme="minorEastAsia"/>
              </w:rPr>
            </w:pPr>
            <w:r>
              <w:rPr>
                <w:rFonts w:eastAsiaTheme="minorEastAsia"/>
                <w:noProof/>
              </w:rPr>
              <w:pict>
                <v:shape id="_x0000_s1060" type="#_x0000_t23" style="position:absolute;left:0;text-align:left;margin-left:23.3pt;margin-top:2.05pt;width:8.25pt;height:7.15pt;z-index:251687936;mso-position-horizontal-relative:text;mso-position-vertical-relative:text" fillcolor="#92d050"/>
              </w:pict>
            </w:r>
          </w:p>
        </w:tc>
      </w:tr>
      <w:tr w:rsidR="005C5D9C" w:rsidTr="005C5D9C">
        <w:trPr>
          <w:cnfStyle w:val="000000100000"/>
        </w:trPr>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Multitouch</w:t>
            </w:r>
          </w:p>
        </w:tc>
        <w:tc>
          <w:tcPr>
            <w:tcW w:w="1261" w:type="pct"/>
          </w:tcPr>
          <w:p w:rsidR="005C5D9C" w:rsidRDefault="00656D9B" w:rsidP="00092C8A">
            <w:pPr>
              <w:jc w:val="center"/>
              <w:cnfStyle w:val="000000100000"/>
              <w:rPr>
                <w:rFonts w:eastAsiaTheme="minorEastAsia"/>
              </w:rPr>
            </w:pPr>
            <w:r>
              <w:rPr>
                <w:rFonts w:eastAsiaTheme="minorEastAsia"/>
              </w:rPr>
              <w:t>N</w:t>
            </w:r>
            <w:r w:rsidR="00092C8A">
              <w:rPr>
                <w:rFonts w:eastAsiaTheme="minorEastAsia"/>
              </w:rPr>
              <w:t>S</w:t>
            </w:r>
          </w:p>
        </w:tc>
        <w:tc>
          <w:tcPr>
            <w:tcW w:w="1261" w:type="pct"/>
          </w:tcPr>
          <w:p w:rsidR="005C5D9C" w:rsidRDefault="005729FD">
            <w:pPr>
              <w:jc w:val="center"/>
              <w:cnfStyle w:val="000000100000"/>
              <w:rPr>
                <w:rFonts w:eastAsiaTheme="minorEastAsia"/>
              </w:rPr>
            </w:pPr>
            <w:r>
              <w:rPr>
                <w:rFonts w:eastAsiaTheme="minorEastAsia"/>
                <w:noProof/>
              </w:rPr>
              <w:pict>
                <v:shape id="_x0000_s1062" type="#_x0000_t23" style="position:absolute;left:0;text-align:left;margin-left:24.55pt;margin-top:2.9pt;width:8.25pt;height:7.15pt;z-index:251689984;mso-position-horizontal-relative:text;mso-position-vertical-relative:text" fillcolor="yellow"/>
              </w:pict>
            </w:r>
          </w:p>
        </w:tc>
        <w:tc>
          <w:tcPr>
            <w:tcW w:w="1263" w:type="pct"/>
          </w:tcPr>
          <w:p w:rsidR="005C5D9C" w:rsidRDefault="00656D9B" w:rsidP="00CF39FB">
            <w:pPr>
              <w:jc w:val="center"/>
              <w:cnfStyle w:val="000000100000"/>
              <w:rPr>
                <w:rFonts w:eastAsiaTheme="minorEastAsia"/>
              </w:rPr>
            </w:pPr>
            <w:r>
              <w:rPr>
                <w:rFonts w:eastAsiaTheme="minorEastAsia"/>
              </w:rPr>
              <w:t>N</w:t>
            </w:r>
            <w:r w:rsidR="00CF39FB">
              <w:rPr>
                <w:rFonts w:eastAsiaTheme="minorEastAsia"/>
              </w:rPr>
              <w:t>S</w:t>
            </w:r>
          </w:p>
        </w:tc>
      </w:tr>
      <w:tr w:rsidR="005C5D9C" w:rsidTr="005C5D9C">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Phone/tablet comparison</w:t>
            </w:r>
          </w:p>
        </w:tc>
        <w:tc>
          <w:tcPr>
            <w:tcW w:w="1261" w:type="pct"/>
          </w:tcPr>
          <w:p w:rsidR="005C5D9C" w:rsidRDefault="005729FD">
            <w:pPr>
              <w:jc w:val="center"/>
              <w:cnfStyle w:val="000000000000"/>
              <w:rPr>
                <w:rFonts w:eastAsiaTheme="minorEastAsia"/>
              </w:rPr>
            </w:pPr>
            <w:r>
              <w:rPr>
                <w:rFonts w:eastAsiaTheme="minorEastAsia"/>
                <w:noProof/>
              </w:rPr>
              <w:pict>
                <v:shape id="_x0000_s1064" type="#_x0000_t23" style="position:absolute;left:0;text-align:left;margin-left:22pt;margin-top:3.35pt;width:8.25pt;height:7.15pt;z-index:251692032;mso-position-horizontal-relative:text;mso-position-vertical-relative:text" fillcolor="yellow"/>
              </w:pict>
            </w:r>
          </w:p>
        </w:tc>
        <w:tc>
          <w:tcPr>
            <w:tcW w:w="1261" w:type="pct"/>
          </w:tcPr>
          <w:p w:rsidR="005C5D9C" w:rsidRDefault="005729FD">
            <w:pPr>
              <w:jc w:val="center"/>
              <w:cnfStyle w:val="000000000000"/>
              <w:rPr>
                <w:rFonts w:eastAsiaTheme="minorEastAsia"/>
              </w:rPr>
            </w:pPr>
            <w:r>
              <w:rPr>
                <w:rFonts w:eastAsiaTheme="minorEastAsia"/>
                <w:noProof/>
              </w:rPr>
              <w:pict>
                <v:shape id="_x0000_s1065" type="#_x0000_t23" style="position:absolute;left:0;text-align:left;margin-left:24.55pt;margin-top:3.35pt;width:8.25pt;height:7.15pt;z-index:251693056;mso-position-horizontal-relative:text;mso-position-vertical-relative:text" fillcolor="yellow"/>
              </w:pict>
            </w:r>
          </w:p>
        </w:tc>
        <w:tc>
          <w:tcPr>
            <w:tcW w:w="1263" w:type="pct"/>
          </w:tcPr>
          <w:p w:rsidR="005C5D9C" w:rsidRDefault="005729FD">
            <w:pPr>
              <w:jc w:val="center"/>
              <w:cnfStyle w:val="000000000000"/>
              <w:rPr>
                <w:rFonts w:eastAsiaTheme="minorEastAsia"/>
              </w:rPr>
            </w:pPr>
            <w:r>
              <w:rPr>
                <w:rFonts w:eastAsiaTheme="minorEastAsia"/>
                <w:noProof/>
              </w:rPr>
              <w:pict>
                <v:shape id="_x0000_s1066" type="#_x0000_t23" style="position:absolute;left:0;text-align:left;margin-left:23.3pt;margin-top:3.35pt;width:8.25pt;height:7.15pt;z-index:251694080;mso-position-horizontal-relative:text;mso-position-vertical-relative:text" fillcolor="yellow"/>
              </w:pict>
            </w:r>
          </w:p>
        </w:tc>
      </w:tr>
      <w:tr w:rsidR="005C5D9C" w:rsidTr="005C5D9C">
        <w:trPr>
          <w:cnfStyle w:val="000000100000"/>
        </w:trPr>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Animations</w:t>
            </w:r>
          </w:p>
        </w:tc>
        <w:tc>
          <w:tcPr>
            <w:tcW w:w="1261" w:type="pct"/>
          </w:tcPr>
          <w:p w:rsidR="005C5D9C" w:rsidRDefault="005729FD">
            <w:pPr>
              <w:jc w:val="center"/>
              <w:cnfStyle w:val="000000100000"/>
              <w:rPr>
                <w:rFonts w:eastAsiaTheme="minorEastAsia"/>
              </w:rPr>
            </w:pPr>
            <w:r>
              <w:rPr>
                <w:rFonts w:eastAsiaTheme="minorEastAsia"/>
                <w:noProof/>
              </w:rPr>
              <w:pict>
                <v:shape id="_x0000_s1067" type="#_x0000_t23" style="position:absolute;left:0;text-align:left;margin-left:22pt;margin-top:1.95pt;width:8.25pt;height:7.15pt;z-index:251695104;mso-position-horizontal-relative:text;mso-position-vertical-relative:text" fillcolor="#92d050"/>
              </w:pict>
            </w:r>
          </w:p>
        </w:tc>
        <w:tc>
          <w:tcPr>
            <w:tcW w:w="1261" w:type="pct"/>
          </w:tcPr>
          <w:p w:rsidR="005C5D9C" w:rsidRDefault="005729FD">
            <w:pPr>
              <w:jc w:val="center"/>
              <w:cnfStyle w:val="000000100000"/>
              <w:rPr>
                <w:rFonts w:eastAsiaTheme="minorEastAsia"/>
              </w:rPr>
            </w:pPr>
            <w:r w:rsidRPr="005729FD">
              <w:rPr>
                <w:rFonts w:eastAsiaTheme="minorHAnsi"/>
                <w:noProof/>
              </w:rPr>
              <w:pict>
                <v:shape id="_x0000_s1070" type="#_x0000_t23" style="position:absolute;left:0;text-align:left;margin-left:24.55pt;margin-top:1.95pt;width:8.25pt;height:7.15pt;z-index:251698176;mso-position-horizontal-relative:text;mso-position-vertical-relative:text" fillcolor="#92d050"/>
              </w:pict>
            </w:r>
            <w:r w:rsidR="00467EC1">
              <w:rPr>
                <w:rFonts w:eastAsiaTheme="minorEastAsia"/>
              </w:rPr>
              <w:t xml:space="preserve">         </w:t>
            </w:r>
            <w:r w:rsidR="00467EC1">
              <w:rPr>
                <w:rStyle w:val="FootnoteReference"/>
                <w:rFonts w:eastAsiaTheme="minorEastAsia"/>
              </w:rPr>
              <w:footnoteReference w:id="8"/>
            </w:r>
          </w:p>
        </w:tc>
        <w:tc>
          <w:tcPr>
            <w:tcW w:w="1263" w:type="pct"/>
          </w:tcPr>
          <w:p w:rsidR="005C5D9C" w:rsidRDefault="00656D9B">
            <w:pPr>
              <w:jc w:val="center"/>
              <w:cnfStyle w:val="000000100000"/>
              <w:rPr>
                <w:rFonts w:eastAsiaTheme="minorEastAsia"/>
              </w:rPr>
            </w:pPr>
            <w:r>
              <w:rPr>
                <w:rFonts w:eastAsiaTheme="minorEastAsia"/>
              </w:rPr>
              <w:t>NA</w:t>
            </w:r>
          </w:p>
        </w:tc>
      </w:tr>
      <w:tr w:rsidR="005C5D9C" w:rsidTr="005C5D9C">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Performance</w:t>
            </w:r>
          </w:p>
        </w:tc>
        <w:tc>
          <w:tcPr>
            <w:tcW w:w="1261" w:type="pct"/>
          </w:tcPr>
          <w:p w:rsidR="005C5D9C" w:rsidRDefault="005729FD">
            <w:pPr>
              <w:jc w:val="center"/>
              <w:cnfStyle w:val="000000000000"/>
              <w:rPr>
                <w:rFonts w:eastAsiaTheme="minorEastAsia"/>
              </w:rPr>
            </w:pPr>
            <w:r>
              <w:rPr>
                <w:rFonts w:eastAsiaTheme="minorEastAsia"/>
                <w:noProof/>
              </w:rPr>
              <w:pict>
                <v:shape id="_x0000_s1068" type="#_x0000_t23" style="position:absolute;left:0;text-align:left;margin-left:22pt;margin-top:2.35pt;width:8.25pt;height:7.15pt;z-index:251696128;mso-position-horizontal-relative:text;mso-position-vertical-relative:text" fillcolor="#92d050"/>
              </w:pict>
            </w:r>
          </w:p>
        </w:tc>
        <w:tc>
          <w:tcPr>
            <w:tcW w:w="1261" w:type="pct"/>
          </w:tcPr>
          <w:p w:rsidR="005C5D9C" w:rsidRDefault="005729FD">
            <w:pPr>
              <w:jc w:val="center"/>
              <w:cnfStyle w:val="000000000000"/>
              <w:rPr>
                <w:rFonts w:eastAsiaTheme="minorEastAsia"/>
              </w:rPr>
            </w:pPr>
            <w:r w:rsidRPr="005729FD">
              <w:rPr>
                <w:rFonts w:eastAsiaTheme="minorHAnsi"/>
                <w:noProof/>
              </w:rPr>
              <w:pict>
                <v:shape id="_x0000_s1071" type="#_x0000_t23" style="position:absolute;left:0;text-align:left;margin-left:24.55pt;margin-top:2.35pt;width:8.25pt;height:7.15pt;z-index:251699200;mso-position-horizontal-relative:text;mso-position-vertical-relative:text" fillcolor="#92d050"/>
              </w:pict>
            </w:r>
          </w:p>
        </w:tc>
        <w:tc>
          <w:tcPr>
            <w:tcW w:w="1263" w:type="pct"/>
          </w:tcPr>
          <w:p w:rsidR="005C5D9C" w:rsidRDefault="005729FD">
            <w:pPr>
              <w:jc w:val="center"/>
              <w:cnfStyle w:val="000000000000"/>
              <w:rPr>
                <w:rFonts w:eastAsiaTheme="minorEastAsia"/>
              </w:rPr>
            </w:pPr>
            <w:r w:rsidRPr="005729FD">
              <w:rPr>
                <w:rFonts w:eastAsiaTheme="minorHAnsi"/>
                <w:noProof/>
              </w:rPr>
              <w:pict>
                <v:shape id="_x0000_s1074" type="#_x0000_t23" style="position:absolute;left:0;text-align:left;margin-left:23.3pt;margin-top:2.35pt;width:8.25pt;height:7.15pt;z-index:251702272;mso-position-horizontal-relative:text;mso-position-vertical-relative:text" fillcolor="#92d050"/>
              </w:pict>
            </w:r>
          </w:p>
        </w:tc>
      </w:tr>
      <w:tr w:rsidR="005C5D9C" w:rsidTr="005C5D9C">
        <w:trPr>
          <w:cnfStyle w:val="000000100000"/>
        </w:trPr>
        <w:tc>
          <w:tcPr>
            <w:cnfStyle w:val="001000000000"/>
            <w:tcW w:w="1215" w:type="pct"/>
            <w:noWrap/>
          </w:tcPr>
          <w:p w:rsidR="005C5D9C" w:rsidRPr="005C5D9C" w:rsidRDefault="005C5D9C">
            <w:pPr>
              <w:rPr>
                <w:rFonts w:asciiTheme="minorHAnsi" w:eastAsiaTheme="minorEastAsia" w:hAnsiTheme="minorHAnsi"/>
              </w:rPr>
            </w:pPr>
            <w:r w:rsidRPr="005C5D9C">
              <w:rPr>
                <w:rFonts w:asciiTheme="minorHAnsi" w:eastAsiaTheme="minorEastAsia" w:hAnsiTheme="minorHAnsi"/>
              </w:rPr>
              <w:t>Local storage</w:t>
            </w:r>
          </w:p>
        </w:tc>
        <w:tc>
          <w:tcPr>
            <w:tcW w:w="1261" w:type="pct"/>
          </w:tcPr>
          <w:p w:rsidR="005C5D9C" w:rsidRDefault="005729FD">
            <w:pPr>
              <w:jc w:val="center"/>
              <w:cnfStyle w:val="000000100000"/>
              <w:rPr>
                <w:rFonts w:eastAsiaTheme="minorEastAsia"/>
              </w:rPr>
            </w:pPr>
            <w:r>
              <w:rPr>
                <w:rFonts w:eastAsiaTheme="minorEastAsia"/>
                <w:noProof/>
              </w:rPr>
              <w:pict>
                <v:shape id="_x0000_s1069" type="#_x0000_t23" style="position:absolute;left:0;text-align:left;margin-left:22pt;margin-top:5.85pt;width:8.25pt;height:7.15pt;z-index:251697152;mso-position-horizontal-relative:text;mso-position-vertical-relative:text" fillcolor="#92d050"/>
              </w:pict>
            </w:r>
          </w:p>
        </w:tc>
        <w:tc>
          <w:tcPr>
            <w:tcW w:w="1261" w:type="pct"/>
          </w:tcPr>
          <w:p w:rsidR="005C5D9C" w:rsidRDefault="005729FD">
            <w:pPr>
              <w:jc w:val="center"/>
              <w:cnfStyle w:val="000000100000"/>
              <w:rPr>
                <w:rFonts w:eastAsiaTheme="minorEastAsia"/>
              </w:rPr>
            </w:pPr>
            <w:r w:rsidRPr="005729FD">
              <w:rPr>
                <w:rFonts w:eastAsiaTheme="minorHAnsi"/>
                <w:noProof/>
              </w:rPr>
              <w:pict>
                <v:shape id="_x0000_s1072" type="#_x0000_t23" style="position:absolute;left:0;text-align:left;margin-left:24.55pt;margin-top:5.85pt;width:8.25pt;height:7.15pt;z-index:251700224;mso-position-horizontal-relative:text;mso-position-vertical-relative:text" fillcolor="#92d050"/>
              </w:pict>
            </w:r>
          </w:p>
        </w:tc>
        <w:tc>
          <w:tcPr>
            <w:tcW w:w="1263" w:type="pct"/>
          </w:tcPr>
          <w:p w:rsidR="005C5D9C" w:rsidRDefault="005729FD">
            <w:pPr>
              <w:jc w:val="center"/>
              <w:cnfStyle w:val="000000100000"/>
              <w:rPr>
                <w:rFonts w:eastAsiaTheme="minorEastAsia"/>
              </w:rPr>
            </w:pPr>
            <w:r w:rsidRPr="005729FD">
              <w:rPr>
                <w:rFonts w:eastAsiaTheme="minorHAnsi"/>
                <w:noProof/>
              </w:rPr>
              <w:pict>
                <v:shape id="_x0000_s1075" type="#_x0000_t23" style="position:absolute;left:0;text-align:left;margin-left:23.3pt;margin-top:5.85pt;width:8.25pt;height:7.15pt;z-index:251703296;mso-position-horizontal-relative:text;mso-position-vertical-relative:text" fillcolor="#92d050"/>
              </w:pict>
            </w:r>
          </w:p>
        </w:tc>
      </w:tr>
      <w:tr w:rsidR="00D70EE5" w:rsidTr="005C5D9C">
        <w:tc>
          <w:tcPr>
            <w:cnfStyle w:val="001000000000"/>
            <w:tcW w:w="1215" w:type="pct"/>
            <w:noWrap/>
          </w:tcPr>
          <w:p w:rsidR="00D70EE5" w:rsidRPr="00D70EE5" w:rsidRDefault="00D70EE5" w:rsidP="00D70EE5">
            <w:pPr>
              <w:rPr>
                <w:rFonts w:asciiTheme="minorHAnsi" w:eastAsiaTheme="minorEastAsia" w:hAnsiTheme="minorHAnsi"/>
              </w:rPr>
            </w:pPr>
            <w:r w:rsidRPr="00D70EE5">
              <w:rPr>
                <w:rFonts w:asciiTheme="minorHAnsi" w:eastAsiaTheme="minorEastAsia" w:hAnsiTheme="minorHAnsi"/>
              </w:rPr>
              <w:t>Transition iOS/Android</w:t>
            </w:r>
          </w:p>
        </w:tc>
        <w:tc>
          <w:tcPr>
            <w:tcW w:w="1261" w:type="pct"/>
          </w:tcPr>
          <w:p w:rsidR="00D70EE5" w:rsidRDefault="00D70EE5">
            <w:pPr>
              <w:jc w:val="center"/>
              <w:cnfStyle w:val="000000000000"/>
              <w:rPr>
                <w:rFonts w:eastAsiaTheme="minorEastAsia"/>
                <w:noProof/>
              </w:rPr>
            </w:pPr>
            <w:r>
              <w:rPr>
                <w:rFonts w:eastAsiaTheme="minorEastAsia"/>
                <w:noProof/>
              </w:rPr>
              <w:t>NA</w:t>
            </w:r>
          </w:p>
        </w:tc>
        <w:tc>
          <w:tcPr>
            <w:tcW w:w="1261" w:type="pct"/>
          </w:tcPr>
          <w:p w:rsidR="00D70EE5" w:rsidRPr="00A956D4" w:rsidRDefault="005729FD">
            <w:pPr>
              <w:jc w:val="center"/>
              <w:cnfStyle w:val="000000000000"/>
              <w:rPr>
                <w:noProof/>
              </w:rPr>
            </w:pPr>
            <w:r>
              <w:rPr>
                <w:noProof/>
              </w:rPr>
              <w:pict>
                <v:shape id="_x0000_s1089" type="#_x0000_t23" style="position:absolute;left:0;text-align:left;margin-left:24.55pt;margin-top:4.4pt;width:8.25pt;height:7.15pt;z-index:251709440;mso-position-horizontal-relative:text;mso-position-vertical-relative:text" fillcolor="#92d050"/>
              </w:pict>
            </w:r>
          </w:p>
        </w:tc>
        <w:tc>
          <w:tcPr>
            <w:tcW w:w="1263" w:type="pct"/>
          </w:tcPr>
          <w:p w:rsidR="00D70EE5" w:rsidRPr="00A956D4" w:rsidRDefault="005729FD">
            <w:pPr>
              <w:jc w:val="center"/>
              <w:cnfStyle w:val="000000000000"/>
              <w:rPr>
                <w:noProof/>
              </w:rPr>
            </w:pPr>
            <w:r>
              <w:rPr>
                <w:noProof/>
              </w:rPr>
              <w:pict>
                <v:shape id="_x0000_s1090" type="#_x0000_t23" style="position:absolute;left:0;text-align:left;margin-left:23.3pt;margin-top:4.4pt;width:8.25pt;height:7.15pt;z-index:251710464;mso-position-horizontal-relative:text;mso-position-vertical-relative:text" fillcolor="#92d050"/>
              </w:pict>
            </w:r>
          </w:p>
        </w:tc>
      </w:tr>
    </w:tbl>
    <w:p w:rsidR="00D72F35" w:rsidRDefault="00D72F35"/>
    <w:p w:rsidR="00D72F35" w:rsidRDefault="00D72F35"/>
    <w:p w:rsidR="00DD1E0B" w:rsidRPr="00CF39FB" w:rsidRDefault="00DD1E0B" w:rsidP="00DD1E0B">
      <w:pPr>
        <w:rPr>
          <w:b/>
        </w:rPr>
      </w:pPr>
      <w:r>
        <w:rPr>
          <w:b/>
        </w:rPr>
        <w:t>Other</w:t>
      </w:r>
      <w:r w:rsidRPr="00CF39FB">
        <w:rPr>
          <w:b/>
        </w:rPr>
        <w:t xml:space="preserve"> Findings</w:t>
      </w:r>
    </w:p>
    <w:p w:rsidR="00D72F35" w:rsidRDefault="00C40153" w:rsidP="00DD1E0B">
      <w:pPr>
        <w:pStyle w:val="ListParagraph"/>
        <w:numPr>
          <w:ilvl w:val="0"/>
          <w:numId w:val="10"/>
        </w:numPr>
      </w:pPr>
      <w:commentRangeStart w:id="16"/>
      <w:r>
        <w:t>In using JQuery mobile there were areas that the UI platform needs maturity</w:t>
      </w:r>
      <w:commentRangeEnd w:id="16"/>
      <w:r>
        <w:rPr>
          <w:rStyle w:val="CommentReference"/>
        </w:rPr>
        <w:commentReference w:id="16"/>
      </w:r>
    </w:p>
    <w:p w:rsidR="00C40153" w:rsidRDefault="00C40153" w:rsidP="00DD1E0B">
      <w:pPr>
        <w:pStyle w:val="ListParagraph"/>
        <w:numPr>
          <w:ilvl w:val="0"/>
          <w:numId w:val="10"/>
        </w:numPr>
      </w:pPr>
      <w:r>
        <w:t>In many instances the frameworks claimed to have features that the developers were unable to get working</w:t>
      </w:r>
    </w:p>
    <w:p w:rsidR="00C40153" w:rsidRDefault="00C40153" w:rsidP="00C40153">
      <w:pPr>
        <w:pStyle w:val="ListParagraph"/>
        <w:numPr>
          <w:ilvl w:val="1"/>
          <w:numId w:val="10"/>
        </w:numPr>
        <w:rPr>
          <w:ins w:id="17" w:author="burkj06" w:date="2012-02-15T11:21:00Z"/>
          <w:highlight w:val="yellow"/>
        </w:rPr>
      </w:pPr>
      <w:r w:rsidRPr="00C40153">
        <w:rPr>
          <w:highlight w:val="yellow"/>
        </w:rPr>
        <w:t>Placeholder for examples</w:t>
      </w:r>
    </w:p>
    <w:p w:rsidR="00EA4EEB" w:rsidRDefault="00EA4EEB" w:rsidP="00C40153">
      <w:pPr>
        <w:pStyle w:val="ListParagraph"/>
        <w:numPr>
          <w:ilvl w:val="1"/>
          <w:numId w:val="10"/>
        </w:numPr>
        <w:rPr>
          <w:ins w:id="18" w:author="burkj06" w:date="2012-02-15T11:21:00Z"/>
          <w:highlight w:val="yellow"/>
        </w:rPr>
      </w:pPr>
      <w:ins w:id="19" w:author="burkj06" w:date="2012-02-15T11:21:00Z">
        <w:r>
          <w:rPr>
            <w:highlight w:val="yellow"/>
          </w:rPr>
          <w:t>Charting example due to purchasing issues</w:t>
        </w:r>
      </w:ins>
    </w:p>
    <w:p w:rsidR="00EA4EEB" w:rsidRPr="00C40153" w:rsidRDefault="00EA4EEB" w:rsidP="00C40153">
      <w:pPr>
        <w:pStyle w:val="ListParagraph"/>
        <w:numPr>
          <w:ilvl w:val="1"/>
          <w:numId w:val="10"/>
        </w:numPr>
        <w:rPr>
          <w:highlight w:val="yellow"/>
        </w:rPr>
      </w:pPr>
      <w:ins w:id="20" w:author="burkj06" w:date="2012-02-15T11:21:00Z">
        <w:r>
          <w:rPr>
            <w:highlight w:val="yellow"/>
          </w:rPr>
          <w:t>Titanium utilizes add-on modules that are not necessarily built in Titanium</w:t>
        </w:r>
      </w:ins>
    </w:p>
    <w:p w:rsidR="00BA5C7A" w:rsidRDefault="00EA4EEB" w:rsidP="00EA4EEB">
      <w:pPr>
        <w:pStyle w:val="ListParagraph"/>
        <w:numPr>
          <w:ilvl w:val="0"/>
          <w:numId w:val="10"/>
        </w:numPr>
        <w:pPrChange w:id="21" w:author="burkj06" w:date="2012-02-15T11:24:00Z">
          <w:pPr/>
        </w:pPrChange>
      </w:pPr>
      <w:commentRangeStart w:id="22"/>
      <w:ins w:id="23" w:author="burkj06" w:date="2012-02-15T11:25:00Z">
        <w:r>
          <w:t xml:space="preserve">Titanium originally supported iOS only, and generally geared toward iOS. Android support added later and more difficult to get working. RIM support in indefinite beta.  </w:t>
        </w:r>
      </w:ins>
      <w:commentRangeEnd w:id="22"/>
      <w:ins w:id="24" w:author="burkj06" w:date="2012-02-15T11:26:00Z">
        <w:r>
          <w:rPr>
            <w:rStyle w:val="CommentReference"/>
          </w:rPr>
          <w:commentReference w:id="22"/>
        </w:r>
      </w:ins>
    </w:p>
    <w:sectPr w:rsidR="00BA5C7A" w:rsidSect="008B38C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burkj06" w:date="2012-02-15T11:34:00Z" w:initials="jb">
    <w:p w:rsidR="00EA4EEB" w:rsidRDefault="00EA4EEB">
      <w:pPr>
        <w:pStyle w:val="CommentText"/>
      </w:pPr>
      <w:r>
        <w:rPr>
          <w:rStyle w:val="CommentReference"/>
        </w:rPr>
        <w:annotationRef/>
      </w:r>
      <w:r>
        <w:t>Looking for big items we can generalize</w:t>
      </w:r>
    </w:p>
  </w:comment>
  <w:comment w:id="4" w:author="burkj06" w:date="2012-02-15T11:34:00Z" w:initials="jb">
    <w:p w:rsidR="00EA4EEB" w:rsidRDefault="00EA4EEB" w:rsidP="00B4176D">
      <w:pPr>
        <w:pStyle w:val="CommentText"/>
      </w:pPr>
      <w:r>
        <w:rPr>
          <w:rStyle w:val="CommentReference"/>
        </w:rPr>
        <w:annotationRef/>
      </w:r>
      <w:r>
        <w:t>Titanium could probably make it work – Kathleen will follow up with us</w:t>
      </w:r>
    </w:p>
  </w:comment>
  <w:comment w:id="5" w:author="burkj06" w:date="2012-02-15T11:34:00Z" w:initials="jb">
    <w:p w:rsidR="00EA4EEB" w:rsidRDefault="00EA4EEB">
      <w:pPr>
        <w:pStyle w:val="CommentText"/>
      </w:pPr>
      <w:r>
        <w:rPr>
          <w:rStyle w:val="CommentReference"/>
        </w:rPr>
        <w:annotationRef/>
      </w:r>
      <w:r>
        <w:t xml:space="preserve">Able to accomplish in antenna even </w:t>
      </w:r>
      <w:proofErr w:type="spellStart"/>
      <w:r>
        <w:t>tho</w:t>
      </w:r>
      <w:proofErr w:type="spellEnd"/>
      <w:r>
        <w:t xml:space="preserve"> it is not html5; titanium has built in Geolocation feature</w:t>
      </w:r>
    </w:p>
  </w:comment>
  <w:comment w:id="6" w:author="burkj06" w:date="2012-02-15T11:34:00Z" w:initials="jb">
    <w:p w:rsidR="00EA4EEB" w:rsidRDefault="00EA4EEB">
      <w:pPr>
        <w:pStyle w:val="CommentText"/>
      </w:pPr>
      <w:r>
        <w:rPr>
          <w:rStyle w:val="CommentReference"/>
        </w:rPr>
        <w:annotationRef/>
      </w:r>
      <w:r>
        <w:t xml:space="preserve">This savings is compounded by multiple platforms </w:t>
      </w:r>
    </w:p>
  </w:comment>
  <w:comment w:id="7" w:author="burkj06" w:date="2012-02-15T11:34:00Z" w:initials="jb">
    <w:p w:rsidR="00EA4EEB" w:rsidRDefault="00EA4EEB">
      <w:pPr>
        <w:pStyle w:val="CommentText"/>
      </w:pPr>
      <w:r>
        <w:rPr>
          <w:rStyle w:val="CommentReference"/>
        </w:rPr>
        <w:annotationRef/>
      </w:r>
      <w:r>
        <w:t>Jen to reword</w:t>
      </w:r>
    </w:p>
  </w:comment>
  <w:comment w:id="12" w:author="burkj06" w:date="2012-02-15T11:34:00Z" w:initials="jb">
    <w:p w:rsidR="00EA4EEB" w:rsidRDefault="00EA4EEB">
      <w:pPr>
        <w:pStyle w:val="CommentText"/>
      </w:pPr>
      <w:r>
        <w:rPr>
          <w:rStyle w:val="CommentReference"/>
        </w:rPr>
        <w:annotationRef/>
      </w:r>
      <w:r>
        <w:t xml:space="preserve">Placeholder for </w:t>
      </w:r>
      <w:proofErr w:type="spellStart"/>
      <w:r>
        <w:t>venn</w:t>
      </w:r>
      <w:proofErr w:type="spellEnd"/>
      <w:r>
        <w:t xml:space="preserve"> </w:t>
      </w:r>
    </w:p>
  </w:comment>
  <w:comment w:id="16" w:author="burkj06" w:date="2012-02-15T11:34:00Z" w:initials="jb">
    <w:p w:rsidR="00EA4EEB" w:rsidRDefault="00EA4EEB">
      <w:pPr>
        <w:pStyle w:val="CommentText"/>
      </w:pPr>
      <w:r>
        <w:rPr>
          <w:rStyle w:val="CommentReference"/>
        </w:rPr>
        <w:annotationRef/>
      </w:r>
      <w:r>
        <w:t xml:space="preserve">Out of scope since this is commenting on JQuery? Ask other </w:t>
      </w:r>
      <w:proofErr w:type="spellStart"/>
      <w:r>
        <w:t>devs</w:t>
      </w:r>
      <w:proofErr w:type="spellEnd"/>
      <w:r>
        <w:t xml:space="preserve"> how their exp on UI was</w:t>
      </w:r>
    </w:p>
  </w:comment>
  <w:comment w:id="22" w:author="burkj06" w:date="2012-02-15T11:34:00Z" w:initials="jb">
    <w:p w:rsidR="00EA4EEB" w:rsidRDefault="00EA4EEB">
      <w:pPr>
        <w:pStyle w:val="CommentText"/>
      </w:pPr>
      <w:r>
        <w:rPr>
          <w:rStyle w:val="CommentReference"/>
        </w:rPr>
        <w:annotationRef/>
      </w:r>
      <w:r>
        <w:t>Need to reword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EEB" w:rsidRDefault="00EA4EEB" w:rsidP="00D70EE5">
      <w:pPr>
        <w:spacing w:after="0" w:line="240" w:lineRule="auto"/>
      </w:pPr>
      <w:r>
        <w:separator/>
      </w:r>
    </w:p>
  </w:endnote>
  <w:endnote w:type="continuationSeparator" w:id="0">
    <w:p w:rsidR="00EA4EEB" w:rsidRDefault="00EA4EEB" w:rsidP="00D70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EEB" w:rsidRDefault="00EA4EEB" w:rsidP="00D70EE5">
      <w:pPr>
        <w:spacing w:after="0" w:line="240" w:lineRule="auto"/>
      </w:pPr>
      <w:r>
        <w:separator/>
      </w:r>
    </w:p>
  </w:footnote>
  <w:footnote w:type="continuationSeparator" w:id="0">
    <w:p w:rsidR="00EA4EEB" w:rsidRDefault="00EA4EEB" w:rsidP="00D70EE5">
      <w:pPr>
        <w:spacing w:after="0" w:line="240" w:lineRule="auto"/>
      </w:pPr>
      <w:r>
        <w:continuationSeparator/>
      </w:r>
    </w:p>
  </w:footnote>
  <w:footnote w:id="1">
    <w:p w:rsidR="00EA4EEB" w:rsidRDefault="00EA4EEB">
      <w:pPr>
        <w:pStyle w:val="FootnoteText"/>
      </w:pPr>
      <w:r>
        <w:rPr>
          <w:rStyle w:val="FootnoteReference"/>
        </w:rPr>
        <w:footnoteRef/>
      </w:r>
      <w:r>
        <w:t xml:space="preserve"> Time constraints limited PhoneGap experience to iOS</w:t>
      </w:r>
    </w:p>
  </w:footnote>
  <w:footnote w:id="2">
    <w:p w:rsidR="00EA4EEB" w:rsidRDefault="00EA4EEB">
      <w:pPr>
        <w:pStyle w:val="FootnoteText"/>
      </w:pPr>
      <w:r>
        <w:rPr>
          <w:rStyle w:val="FootnoteReference"/>
        </w:rPr>
        <w:footnoteRef/>
      </w:r>
      <w:r>
        <w:t xml:space="preserve"> Not supported for Android</w:t>
      </w:r>
    </w:p>
  </w:footnote>
  <w:footnote w:id="3">
    <w:p w:rsidR="00EA4EEB" w:rsidRDefault="00EA4EEB">
      <w:pPr>
        <w:pStyle w:val="FootnoteText"/>
      </w:pPr>
      <w:r>
        <w:rPr>
          <w:rStyle w:val="FootnoteReference"/>
        </w:rPr>
        <w:footnoteRef/>
      </w:r>
      <w:r>
        <w:t xml:space="preserve"> Issue with returning to app</w:t>
      </w:r>
    </w:p>
  </w:footnote>
  <w:footnote w:id="4">
    <w:p w:rsidR="00EA4EEB" w:rsidRDefault="00EA4EEB">
      <w:pPr>
        <w:pStyle w:val="FootnoteText"/>
      </w:pPr>
      <w:r>
        <w:rPr>
          <w:rStyle w:val="FootnoteReference"/>
        </w:rPr>
        <w:footnoteRef/>
      </w:r>
      <w:r>
        <w:t xml:space="preserve"> Unable to use native calendar, could use date picker</w:t>
      </w:r>
    </w:p>
  </w:footnote>
  <w:footnote w:id="5">
    <w:p w:rsidR="00EA4EEB" w:rsidRDefault="00EA4EEB">
      <w:pPr>
        <w:pStyle w:val="FootnoteText"/>
      </w:pPr>
      <w:r>
        <w:rPr>
          <w:rStyle w:val="FootnoteReference"/>
        </w:rPr>
        <w:footnoteRef/>
      </w:r>
      <w:r>
        <w:t xml:space="preserve"> Used native API</w:t>
      </w:r>
    </w:p>
  </w:footnote>
  <w:footnote w:id="6">
    <w:p w:rsidR="00EA4EEB" w:rsidRDefault="00EA4EEB">
      <w:pPr>
        <w:pStyle w:val="FootnoteText"/>
      </w:pPr>
      <w:r>
        <w:rPr>
          <w:rStyle w:val="FootnoteReference"/>
        </w:rPr>
        <w:footnoteRef/>
      </w:r>
      <w:r>
        <w:t xml:space="preserve"> No backend server available for this effort, so limited testing of attributes requiring this</w:t>
      </w:r>
    </w:p>
  </w:footnote>
  <w:footnote w:id="7">
    <w:p w:rsidR="00EA4EEB" w:rsidRDefault="00EA4EEB">
      <w:pPr>
        <w:pStyle w:val="FootnoteText"/>
      </w:pPr>
      <w:r>
        <w:rPr>
          <w:rStyle w:val="FootnoteReference"/>
        </w:rPr>
        <w:footnoteRef/>
      </w:r>
      <w:r>
        <w:t xml:space="preserve"> HTML5 elements only; no native UI components</w:t>
      </w:r>
    </w:p>
  </w:footnote>
  <w:footnote w:id="8">
    <w:p w:rsidR="00EA4EEB" w:rsidRDefault="00EA4EEB">
      <w:pPr>
        <w:pStyle w:val="FootnoteText"/>
      </w:pPr>
      <w:r>
        <w:rPr>
          <w:rStyle w:val="FootnoteReference"/>
        </w:rPr>
        <w:footnoteRef/>
      </w:r>
      <w:r>
        <w:t xml:space="preserve"> Unable to implement on Android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8.25pt;visibility:visible;mso-wrap-style:square" o:bullet="t">
        <v:imagedata r:id="rId1" o:title=""/>
      </v:shape>
    </w:pict>
  </w:numPicBullet>
  <w:numPicBullet w:numPicBulletId="1">
    <w:pict>
      <v:shape id="_x0000_i1039" type="#_x0000_t75" style="width:9pt;height:8.25pt;visibility:visible;mso-wrap-style:square" o:bullet="t">
        <v:imagedata r:id="rId2" o:title=""/>
      </v:shape>
    </w:pict>
  </w:numPicBullet>
  <w:numPicBullet w:numPicBulletId="2">
    <w:pict>
      <v:shape id="_x0000_i1040" type="#_x0000_t75" style="width:9pt;height:8.25pt;visibility:visible;mso-wrap-style:square" o:bullet="t">
        <v:imagedata r:id="rId3" o:title=""/>
      </v:shape>
    </w:pict>
  </w:numPicBullet>
  <w:numPicBullet w:numPicBulletId="3">
    <w:pict>
      <v:shape id="_x0000_i1041" type="#_x0000_t75" style="width:9pt;height:8.25pt;visibility:visible;mso-wrap-style:square" o:bullet="t">
        <v:imagedata r:id="rId4" o:title=""/>
      </v:shape>
    </w:pict>
  </w:numPicBullet>
  <w:abstractNum w:abstractNumId="0">
    <w:nsid w:val="0703360D"/>
    <w:multiLevelType w:val="hybridMultilevel"/>
    <w:tmpl w:val="931629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02704"/>
    <w:multiLevelType w:val="hybridMultilevel"/>
    <w:tmpl w:val="F9280AF0"/>
    <w:lvl w:ilvl="0" w:tplc="1960F4EC">
      <w:start w:val="1"/>
      <w:numFmt w:val="bullet"/>
      <w:lvlText w:val=""/>
      <w:lvlPicBulletId w:val="1"/>
      <w:lvlJc w:val="left"/>
      <w:pPr>
        <w:tabs>
          <w:tab w:val="num" w:pos="360"/>
        </w:tabs>
        <w:ind w:left="360" w:hanging="360"/>
      </w:pPr>
      <w:rPr>
        <w:rFonts w:ascii="Symbol" w:hAnsi="Symbol" w:hint="default"/>
      </w:rPr>
    </w:lvl>
    <w:lvl w:ilvl="1" w:tplc="904E951E" w:tentative="1">
      <w:start w:val="1"/>
      <w:numFmt w:val="bullet"/>
      <w:lvlText w:val=""/>
      <w:lvlJc w:val="left"/>
      <w:pPr>
        <w:tabs>
          <w:tab w:val="num" w:pos="1080"/>
        </w:tabs>
        <w:ind w:left="1080" w:hanging="360"/>
      </w:pPr>
      <w:rPr>
        <w:rFonts w:ascii="Symbol" w:hAnsi="Symbol" w:hint="default"/>
      </w:rPr>
    </w:lvl>
    <w:lvl w:ilvl="2" w:tplc="1450BA32" w:tentative="1">
      <w:start w:val="1"/>
      <w:numFmt w:val="bullet"/>
      <w:lvlText w:val=""/>
      <w:lvlJc w:val="left"/>
      <w:pPr>
        <w:tabs>
          <w:tab w:val="num" w:pos="1800"/>
        </w:tabs>
        <w:ind w:left="1800" w:hanging="360"/>
      </w:pPr>
      <w:rPr>
        <w:rFonts w:ascii="Symbol" w:hAnsi="Symbol" w:hint="default"/>
      </w:rPr>
    </w:lvl>
    <w:lvl w:ilvl="3" w:tplc="A1A6F49E" w:tentative="1">
      <w:start w:val="1"/>
      <w:numFmt w:val="bullet"/>
      <w:lvlText w:val=""/>
      <w:lvlJc w:val="left"/>
      <w:pPr>
        <w:tabs>
          <w:tab w:val="num" w:pos="2520"/>
        </w:tabs>
        <w:ind w:left="2520" w:hanging="360"/>
      </w:pPr>
      <w:rPr>
        <w:rFonts w:ascii="Symbol" w:hAnsi="Symbol" w:hint="default"/>
      </w:rPr>
    </w:lvl>
    <w:lvl w:ilvl="4" w:tplc="142E7C9C" w:tentative="1">
      <w:start w:val="1"/>
      <w:numFmt w:val="bullet"/>
      <w:lvlText w:val=""/>
      <w:lvlJc w:val="left"/>
      <w:pPr>
        <w:tabs>
          <w:tab w:val="num" w:pos="3240"/>
        </w:tabs>
        <w:ind w:left="3240" w:hanging="360"/>
      </w:pPr>
      <w:rPr>
        <w:rFonts w:ascii="Symbol" w:hAnsi="Symbol" w:hint="default"/>
      </w:rPr>
    </w:lvl>
    <w:lvl w:ilvl="5" w:tplc="F4E243CA" w:tentative="1">
      <w:start w:val="1"/>
      <w:numFmt w:val="bullet"/>
      <w:lvlText w:val=""/>
      <w:lvlJc w:val="left"/>
      <w:pPr>
        <w:tabs>
          <w:tab w:val="num" w:pos="3960"/>
        </w:tabs>
        <w:ind w:left="3960" w:hanging="360"/>
      </w:pPr>
      <w:rPr>
        <w:rFonts w:ascii="Symbol" w:hAnsi="Symbol" w:hint="default"/>
      </w:rPr>
    </w:lvl>
    <w:lvl w:ilvl="6" w:tplc="1688B9DE" w:tentative="1">
      <w:start w:val="1"/>
      <w:numFmt w:val="bullet"/>
      <w:lvlText w:val=""/>
      <w:lvlJc w:val="left"/>
      <w:pPr>
        <w:tabs>
          <w:tab w:val="num" w:pos="4680"/>
        </w:tabs>
        <w:ind w:left="4680" w:hanging="360"/>
      </w:pPr>
      <w:rPr>
        <w:rFonts w:ascii="Symbol" w:hAnsi="Symbol" w:hint="default"/>
      </w:rPr>
    </w:lvl>
    <w:lvl w:ilvl="7" w:tplc="2C762606" w:tentative="1">
      <w:start w:val="1"/>
      <w:numFmt w:val="bullet"/>
      <w:lvlText w:val=""/>
      <w:lvlJc w:val="left"/>
      <w:pPr>
        <w:tabs>
          <w:tab w:val="num" w:pos="5400"/>
        </w:tabs>
        <w:ind w:left="5400" w:hanging="360"/>
      </w:pPr>
      <w:rPr>
        <w:rFonts w:ascii="Symbol" w:hAnsi="Symbol" w:hint="default"/>
      </w:rPr>
    </w:lvl>
    <w:lvl w:ilvl="8" w:tplc="36B4EFB4" w:tentative="1">
      <w:start w:val="1"/>
      <w:numFmt w:val="bullet"/>
      <w:lvlText w:val=""/>
      <w:lvlJc w:val="left"/>
      <w:pPr>
        <w:tabs>
          <w:tab w:val="num" w:pos="6120"/>
        </w:tabs>
        <w:ind w:left="6120" w:hanging="360"/>
      </w:pPr>
      <w:rPr>
        <w:rFonts w:ascii="Symbol" w:hAnsi="Symbol" w:hint="default"/>
      </w:rPr>
    </w:lvl>
  </w:abstractNum>
  <w:abstractNum w:abstractNumId="2">
    <w:nsid w:val="25D47B29"/>
    <w:multiLevelType w:val="hybridMultilevel"/>
    <w:tmpl w:val="49A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604BF"/>
    <w:multiLevelType w:val="hybridMultilevel"/>
    <w:tmpl w:val="96EC62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34F3A"/>
    <w:multiLevelType w:val="hybridMultilevel"/>
    <w:tmpl w:val="7958AC44"/>
    <w:lvl w:ilvl="0" w:tplc="3B44F0EC">
      <w:start w:val="1"/>
      <w:numFmt w:val="bullet"/>
      <w:lvlText w:val=""/>
      <w:lvlPicBulletId w:val="0"/>
      <w:lvlJc w:val="left"/>
      <w:pPr>
        <w:tabs>
          <w:tab w:val="num" w:pos="720"/>
        </w:tabs>
        <w:ind w:left="720" w:hanging="360"/>
      </w:pPr>
      <w:rPr>
        <w:rFonts w:ascii="Symbol" w:hAnsi="Symbol" w:hint="default"/>
      </w:rPr>
    </w:lvl>
    <w:lvl w:ilvl="1" w:tplc="1E9467EC" w:tentative="1">
      <w:start w:val="1"/>
      <w:numFmt w:val="bullet"/>
      <w:lvlText w:val=""/>
      <w:lvlJc w:val="left"/>
      <w:pPr>
        <w:tabs>
          <w:tab w:val="num" w:pos="1440"/>
        </w:tabs>
        <w:ind w:left="1440" w:hanging="360"/>
      </w:pPr>
      <w:rPr>
        <w:rFonts w:ascii="Symbol" w:hAnsi="Symbol" w:hint="default"/>
      </w:rPr>
    </w:lvl>
    <w:lvl w:ilvl="2" w:tplc="420C31EC" w:tentative="1">
      <w:start w:val="1"/>
      <w:numFmt w:val="bullet"/>
      <w:lvlText w:val=""/>
      <w:lvlJc w:val="left"/>
      <w:pPr>
        <w:tabs>
          <w:tab w:val="num" w:pos="2160"/>
        </w:tabs>
        <w:ind w:left="2160" w:hanging="360"/>
      </w:pPr>
      <w:rPr>
        <w:rFonts w:ascii="Symbol" w:hAnsi="Symbol" w:hint="default"/>
      </w:rPr>
    </w:lvl>
    <w:lvl w:ilvl="3" w:tplc="9E025BF4" w:tentative="1">
      <w:start w:val="1"/>
      <w:numFmt w:val="bullet"/>
      <w:lvlText w:val=""/>
      <w:lvlJc w:val="left"/>
      <w:pPr>
        <w:tabs>
          <w:tab w:val="num" w:pos="2880"/>
        </w:tabs>
        <w:ind w:left="2880" w:hanging="360"/>
      </w:pPr>
      <w:rPr>
        <w:rFonts w:ascii="Symbol" w:hAnsi="Symbol" w:hint="default"/>
      </w:rPr>
    </w:lvl>
    <w:lvl w:ilvl="4" w:tplc="3DAA2632" w:tentative="1">
      <w:start w:val="1"/>
      <w:numFmt w:val="bullet"/>
      <w:lvlText w:val=""/>
      <w:lvlJc w:val="left"/>
      <w:pPr>
        <w:tabs>
          <w:tab w:val="num" w:pos="3600"/>
        </w:tabs>
        <w:ind w:left="3600" w:hanging="360"/>
      </w:pPr>
      <w:rPr>
        <w:rFonts w:ascii="Symbol" w:hAnsi="Symbol" w:hint="default"/>
      </w:rPr>
    </w:lvl>
    <w:lvl w:ilvl="5" w:tplc="99EC8520" w:tentative="1">
      <w:start w:val="1"/>
      <w:numFmt w:val="bullet"/>
      <w:lvlText w:val=""/>
      <w:lvlJc w:val="left"/>
      <w:pPr>
        <w:tabs>
          <w:tab w:val="num" w:pos="4320"/>
        </w:tabs>
        <w:ind w:left="4320" w:hanging="360"/>
      </w:pPr>
      <w:rPr>
        <w:rFonts w:ascii="Symbol" w:hAnsi="Symbol" w:hint="default"/>
      </w:rPr>
    </w:lvl>
    <w:lvl w:ilvl="6" w:tplc="8098C23C" w:tentative="1">
      <w:start w:val="1"/>
      <w:numFmt w:val="bullet"/>
      <w:lvlText w:val=""/>
      <w:lvlJc w:val="left"/>
      <w:pPr>
        <w:tabs>
          <w:tab w:val="num" w:pos="5040"/>
        </w:tabs>
        <w:ind w:left="5040" w:hanging="360"/>
      </w:pPr>
      <w:rPr>
        <w:rFonts w:ascii="Symbol" w:hAnsi="Symbol" w:hint="default"/>
      </w:rPr>
    </w:lvl>
    <w:lvl w:ilvl="7" w:tplc="F09062A0" w:tentative="1">
      <w:start w:val="1"/>
      <w:numFmt w:val="bullet"/>
      <w:lvlText w:val=""/>
      <w:lvlJc w:val="left"/>
      <w:pPr>
        <w:tabs>
          <w:tab w:val="num" w:pos="5760"/>
        </w:tabs>
        <w:ind w:left="5760" w:hanging="360"/>
      </w:pPr>
      <w:rPr>
        <w:rFonts w:ascii="Symbol" w:hAnsi="Symbol" w:hint="default"/>
      </w:rPr>
    </w:lvl>
    <w:lvl w:ilvl="8" w:tplc="283E2AE4" w:tentative="1">
      <w:start w:val="1"/>
      <w:numFmt w:val="bullet"/>
      <w:lvlText w:val=""/>
      <w:lvlJc w:val="left"/>
      <w:pPr>
        <w:tabs>
          <w:tab w:val="num" w:pos="6480"/>
        </w:tabs>
        <w:ind w:left="6480" w:hanging="360"/>
      </w:pPr>
      <w:rPr>
        <w:rFonts w:ascii="Symbol" w:hAnsi="Symbol" w:hint="default"/>
      </w:rPr>
    </w:lvl>
  </w:abstractNum>
  <w:abstractNum w:abstractNumId="5">
    <w:nsid w:val="2FE63812"/>
    <w:multiLevelType w:val="hybridMultilevel"/>
    <w:tmpl w:val="ACF81FF2"/>
    <w:lvl w:ilvl="0" w:tplc="F134094E">
      <w:start w:val="1"/>
      <w:numFmt w:val="bullet"/>
      <w:lvlText w:val=""/>
      <w:lvlPicBulletId w:val="2"/>
      <w:lvlJc w:val="left"/>
      <w:pPr>
        <w:tabs>
          <w:tab w:val="num" w:pos="720"/>
        </w:tabs>
        <w:ind w:left="720" w:hanging="360"/>
      </w:pPr>
      <w:rPr>
        <w:rFonts w:ascii="Symbol" w:hAnsi="Symbol" w:hint="default"/>
      </w:rPr>
    </w:lvl>
    <w:lvl w:ilvl="1" w:tplc="69F8C61E" w:tentative="1">
      <w:start w:val="1"/>
      <w:numFmt w:val="bullet"/>
      <w:lvlText w:val=""/>
      <w:lvlJc w:val="left"/>
      <w:pPr>
        <w:tabs>
          <w:tab w:val="num" w:pos="1440"/>
        </w:tabs>
        <w:ind w:left="1440" w:hanging="360"/>
      </w:pPr>
      <w:rPr>
        <w:rFonts w:ascii="Symbol" w:hAnsi="Symbol" w:hint="default"/>
      </w:rPr>
    </w:lvl>
    <w:lvl w:ilvl="2" w:tplc="18D2A502" w:tentative="1">
      <w:start w:val="1"/>
      <w:numFmt w:val="bullet"/>
      <w:lvlText w:val=""/>
      <w:lvlJc w:val="left"/>
      <w:pPr>
        <w:tabs>
          <w:tab w:val="num" w:pos="2160"/>
        </w:tabs>
        <w:ind w:left="2160" w:hanging="360"/>
      </w:pPr>
      <w:rPr>
        <w:rFonts w:ascii="Symbol" w:hAnsi="Symbol" w:hint="default"/>
      </w:rPr>
    </w:lvl>
    <w:lvl w:ilvl="3" w:tplc="E480C694" w:tentative="1">
      <w:start w:val="1"/>
      <w:numFmt w:val="bullet"/>
      <w:lvlText w:val=""/>
      <w:lvlJc w:val="left"/>
      <w:pPr>
        <w:tabs>
          <w:tab w:val="num" w:pos="2880"/>
        </w:tabs>
        <w:ind w:left="2880" w:hanging="360"/>
      </w:pPr>
      <w:rPr>
        <w:rFonts w:ascii="Symbol" w:hAnsi="Symbol" w:hint="default"/>
      </w:rPr>
    </w:lvl>
    <w:lvl w:ilvl="4" w:tplc="943076F2" w:tentative="1">
      <w:start w:val="1"/>
      <w:numFmt w:val="bullet"/>
      <w:lvlText w:val=""/>
      <w:lvlJc w:val="left"/>
      <w:pPr>
        <w:tabs>
          <w:tab w:val="num" w:pos="3600"/>
        </w:tabs>
        <w:ind w:left="3600" w:hanging="360"/>
      </w:pPr>
      <w:rPr>
        <w:rFonts w:ascii="Symbol" w:hAnsi="Symbol" w:hint="default"/>
      </w:rPr>
    </w:lvl>
    <w:lvl w:ilvl="5" w:tplc="C6A89968" w:tentative="1">
      <w:start w:val="1"/>
      <w:numFmt w:val="bullet"/>
      <w:lvlText w:val=""/>
      <w:lvlJc w:val="left"/>
      <w:pPr>
        <w:tabs>
          <w:tab w:val="num" w:pos="4320"/>
        </w:tabs>
        <w:ind w:left="4320" w:hanging="360"/>
      </w:pPr>
      <w:rPr>
        <w:rFonts w:ascii="Symbol" w:hAnsi="Symbol" w:hint="default"/>
      </w:rPr>
    </w:lvl>
    <w:lvl w:ilvl="6" w:tplc="95EABD6C" w:tentative="1">
      <w:start w:val="1"/>
      <w:numFmt w:val="bullet"/>
      <w:lvlText w:val=""/>
      <w:lvlJc w:val="left"/>
      <w:pPr>
        <w:tabs>
          <w:tab w:val="num" w:pos="5040"/>
        </w:tabs>
        <w:ind w:left="5040" w:hanging="360"/>
      </w:pPr>
      <w:rPr>
        <w:rFonts w:ascii="Symbol" w:hAnsi="Symbol" w:hint="default"/>
      </w:rPr>
    </w:lvl>
    <w:lvl w:ilvl="7" w:tplc="8BF26F68" w:tentative="1">
      <w:start w:val="1"/>
      <w:numFmt w:val="bullet"/>
      <w:lvlText w:val=""/>
      <w:lvlJc w:val="left"/>
      <w:pPr>
        <w:tabs>
          <w:tab w:val="num" w:pos="5760"/>
        </w:tabs>
        <w:ind w:left="5760" w:hanging="360"/>
      </w:pPr>
      <w:rPr>
        <w:rFonts w:ascii="Symbol" w:hAnsi="Symbol" w:hint="default"/>
      </w:rPr>
    </w:lvl>
    <w:lvl w:ilvl="8" w:tplc="76DC6DE4" w:tentative="1">
      <w:start w:val="1"/>
      <w:numFmt w:val="bullet"/>
      <w:lvlText w:val=""/>
      <w:lvlJc w:val="left"/>
      <w:pPr>
        <w:tabs>
          <w:tab w:val="num" w:pos="6480"/>
        </w:tabs>
        <w:ind w:left="6480" w:hanging="360"/>
      </w:pPr>
      <w:rPr>
        <w:rFonts w:ascii="Symbol" w:hAnsi="Symbol" w:hint="default"/>
      </w:rPr>
    </w:lvl>
  </w:abstractNum>
  <w:abstractNum w:abstractNumId="6">
    <w:nsid w:val="65111759"/>
    <w:multiLevelType w:val="hybridMultilevel"/>
    <w:tmpl w:val="816C805E"/>
    <w:lvl w:ilvl="0" w:tplc="19A2AB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371AA"/>
    <w:multiLevelType w:val="hybridMultilevel"/>
    <w:tmpl w:val="B224BA40"/>
    <w:lvl w:ilvl="0" w:tplc="C4E86ADE">
      <w:start w:val="1"/>
      <w:numFmt w:val="bullet"/>
      <w:lvlText w:val=""/>
      <w:lvlPicBulletId w:val="3"/>
      <w:lvlJc w:val="left"/>
      <w:pPr>
        <w:tabs>
          <w:tab w:val="num" w:pos="720"/>
        </w:tabs>
        <w:ind w:left="720" w:hanging="360"/>
      </w:pPr>
      <w:rPr>
        <w:rFonts w:ascii="Symbol" w:hAnsi="Symbol" w:hint="default"/>
      </w:rPr>
    </w:lvl>
    <w:lvl w:ilvl="1" w:tplc="560C9C62" w:tentative="1">
      <w:start w:val="1"/>
      <w:numFmt w:val="bullet"/>
      <w:lvlText w:val=""/>
      <w:lvlJc w:val="left"/>
      <w:pPr>
        <w:tabs>
          <w:tab w:val="num" w:pos="1440"/>
        </w:tabs>
        <w:ind w:left="1440" w:hanging="360"/>
      </w:pPr>
      <w:rPr>
        <w:rFonts w:ascii="Symbol" w:hAnsi="Symbol" w:hint="default"/>
      </w:rPr>
    </w:lvl>
    <w:lvl w:ilvl="2" w:tplc="F4EEE9CE" w:tentative="1">
      <w:start w:val="1"/>
      <w:numFmt w:val="bullet"/>
      <w:lvlText w:val=""/>
      <w:lvlJc w:val="left"/>
      <w:pPr>
        <w:tabs>
          <w:tab w:val="num" w:pos="2160"/>
        </w:tabs>
        <w:ind w:left="2160" w:hanging="360"/>
      </w:pPr>
      <w:rPr>
        <w:rFonts w:ascii="Symbol" w:hAnsi="Symbol" w:hint="default"/>
      </w:rPr>
    </w:lvl>
    <w:lvl w:ilvl="3" w:tplc="0DDAB178" w:tentative="1">
      <w:start w:val="1"/>
      <w:numFmt w:val="bullet"/>
      <w:lvlText w:val=""/>
      <w:lvlJc w:val="left"/>
      <w:pPr>
        <w:tabs>
          <w:tab w:val="num" w:pos="2880"/>
        </w:tabs>
        <w:ind w:left="2880" w:hanging="360"/>
      </w:pPr>
      <w:rPr>
        <w:rFonts w:ascii="Symbol" w:hAnsi="Symbol" w:hint="default"/>
      </w:rPr>
    </w:lvl>
    <w:lvl w:ilvl="4" w:tplc="EC18058C" w:tentative="1">
      <w:start w:val="1"/>
      <w:numFmt w:val="bullet"/>
      <w:lvlText w:val=""/>
      <w:lvlJc w:val="left"/>
      <w:pPr>
        <w:tabs>
          <w:tab w:val="num" w:pos="3600"/>
        </w:tabs>
        <w:ind w:left="3600" w:hanging="360"/>
      </w:pPr>
      <w:rPr>
        <w:rFonts w:ascii="Symbol" w:hAnsi="Symbol" w:hint="default"/>
      </w:rPr>
    </w:lvl>
    <w:lvl w:ilvl="5" w:tplc="0AC2FE1E" w:tentative="1">
      <w:start w:val="1"/>
      <w:numFmt w:val="bullet"/>
      <w:lvlText w:val=""/>
      <w:lvlJc w:val="left"/>
      <w:pPr>
        <w:tabs>
          <w:tab w:val="num" w:pos="4320"/>
        </w:tabs>
        <w:ind w:left="4320" w:hanging="360"/>
      </w:pPr>
      <w:rPr>
        <w:rFonts w:ascii="Symbol" w:hAnsi="Symbol" w:hint="default"/>
      </w:rPr>
    </w:lvl>
    <w:lvl w:ilvl="6" w:tplc="7D9C3394" w:tentative="1">
      <w:start w:val="1"/>
      <w:numFmt w:val="bullet"/>
      <w:lvlText w:val=""/>
      <w:lvlJc w:val="left"/>
      <w:pPr>
        <w:tabs>
          <w:tab w:val="num" w:pos="5040"/>
        </w:tabs>
        <w:ind w:left="5040" w:hanging="360"/>
      </w:pPr>
      <w:rPr>
        <w:rFonts w:ascii="Symbol" w:hAnsi="Symbol" w:hint="default"/>
      </w:rPr>
    </w:lvl>
    <w:lvl w:ilvl="7" w:tplc="FFDEA904" w:tentative="1">
      <w:start w:val="1"/>
      <w:numFmt w:val="bullet"/>
      <w:lvlText w:val=""/>
      <w:lvlJc w:val="left"/>
      <w:pPr>
        <w:tabs>
          <w:tab w:val="num" w:pos="5760"/>
        </w:tabs>
        <w:ind w:left="5760" w:hanging="360"/>
      </w:pPr>
      <w:rPr>
        <w:rFonts w:ascii="Symbol" w:hAnsi="Symbol" w:hint="default"/>
      </w:rPr>
    </w:lvl>
    <w:lvl w:ilvl="8" w:tplc="9E62A326" w:tentative="1">
      <w:start w:val="1"/>
      <w:numFmt w:val="bullet"/>
      <w:lvlText w:val=""/>
      <w:lvlJc w:val="left"/>
      <w:pPr>
        <w:tabs>
          <w:tab w:val="num" w:pos="6480"/>
        </w:tabs>
        <w:ind w:left="6480" w:hanging="360"/>
      </w:pPr>
      <w:rPr>
        <w:rFonts w:ascii="Symbol" w:hAnsi="Symbol" w:hint="default"/>
      </w:rPr>
    </w:lvl>
  </w:abstractNum>
  <w:abstractNum w:abstractNumId="8">
    <w:nsid w:val="7D627786"/>
    <w:multiLevelType w:val="hybridMultilevel"/>
    <w:tmpl w:val="57C4614A"/>
    <w:lvl w:ilvl="0" w:tplc="BAB8A9A4">
      <w:start w:val="1"/>
      <w:numFmt w:val="bullet"/>
      <w:lvlText w:val=""/>
      <w:lvlPicBulletId w:val="2"/>
      <w:lvlJc w:val="left"/>
      <w:pPr>
        <w:tabs>
          <w:tab w:val="num" w:pos="720"/>
        </w:tabs>
        <w:ind w:left="720" w:hanging="360"/>
      </w:pPr>
      <w:rPr>
        <w:rFonts w:ascii="Symbol" w:hAnsi="Symbol" w:hint="default"/>
      </w:rPr>
    </w:lvl>
    <w:lvl w:ilvl="1" w:tplc="8B688A40" w:tentative="1">
      <w:start w:val="1"/>
      <w:numFmt w:val="bullet"/>
      <w:lvlText w:val=""/>
      <w:lvlJc w:val="left"/>
      <w:pPr>
        <w:tabs>
          <w:tab w:val="num" w:pos="1440"/>
        </w:tabs>
        <w:ind w:left="1440" w:hanging="360"/>
      </w:pPr>
      <w:rPr>
        <w:rFonts w:ascii="Symbol" w:hAnsi="Symbol" w:hint="default"/>
      </w:rPr>
    </w:lvl>
    <w:lvl w:ilvl="2" w:tplc="4D3EC2B4" w:tentative="1">
      <w:start w:val="1"/>
      <w:numFmt w:val="bullet"/>
      <w:lvlText w:val=""/>
      <w:lvlJc w:val="left"/>
      <w:pPr>
        <w:tabs>
          <w:tab w:val="num" w:pos="2160"/>
        </w:tabs>
        <w:ind w:left="2160" w:hanging="360"/>
      </w:pPr>
      <w:rPr>
        <w:rFonts w:ascii="Symbol" w:hAnsi="Symbol" w:hint="default"/>
      </w:rPr>
    </w:lvl>
    <w:lvl w:ilvl="3" w:tplc="22DE0852" w:tentative="1">
      <w:start w:val="1"/>
      <w:numFmt w:val="bullet"/>
      <w:lvlText w:val=""/>
      <w:lvlJc w:val="left"/>
      <w:pPr>
        <w:tabs>
          <w:tab w:val="num" w:pos="2880"/>
        </w:tabs>
        <w:ind w:left="2880" w:hanging="360"/>
      </w:pPr>
      <w:rPr>
        <w:rFonts w:ascii="Symbol" w:hAnsi="Symbol" w:hint="default"/>
      </w:rPr>
    </w:lvl>
    <w:lvl w:ilvl="4" w:tplc="A288E476" w:tentative="1">
      <w:start w:val="1"/>
      <w:numFmt w:val="bullet"/>
      <w:lvlText w:val=""/>
      <w:lvlJc w:val="left"/>
      <w:pPr>
        <w:tabs>
          <w:tab w:val="num" w:pos="3600"/>
        </w:tabs>
        <w:ind w:left="3600" w:hanging="360"/>
      </w:pPr>
      <w:rPr>
        <w:rFonts w:ascii="Symbol" w:hAnsi="Symbol" w:hint="default"/>
      </w:rPr>
    </w:lvl>
    <w:lvl w:ilvl="5" w:tplc="45702F14" w:tentative="1">
      <w:start w:val="1"/>
      <w:numFmt w:val="bullet"/>
      <w:lvlText w:val=""/>
      <w:lvlJc w:val="left"/>
      <w:pPr>
        <w:tabs>
          <w:tab w:val="num" w:pos="4320"/>
        </w:tabs>
        <w:ind w:left="4320" w:hanging="360"/>
      </w:pPr>
      <w:rPr>
        <w:rFonts w:ascii="Symbol" w:hAnsi="Symbol" w:hint="default"/>
      </w:rPr>
    </w:lvl>
    <w:lvl w:ilvl="6" w:tplc="66240F5A" w:tentative="1">
      <w:start w:val="1"/>
      <w:numFmt w:val="bullet"/>
      <w:lvlText w:val=""/>
      <w:lvlJc w:val="left"/>
      <w:pPr>
        <w:tabs>
          <w:tab w:val="num" w:pos="5040"/>
        </w:tabs>
        <w:ind w:left="5040" w:hanging="360"/>
      </w:pPr>
      <w:rPr>
        <w:rFonts w:ascii="Symbol" w:hAnsi="Symbol" w:hint="default"/>
      </w:rPr>
    </w:lvl>
    <w:lvl w:ilvl="7" w:tplc="32F07DAE" w:tentative="1">
      <w:start w:val="1"/>
      <w:numFmt w:val="bullet"/>
      <w:lvlText w:val=""/>
      <w:lvlJc w:val="left"/>
      <w:pPr>
        <w:tabs>
          <w:tab w:val="num" w:pos="5760"/>
        </w:tabs>
        <w:ind w:left="5760" w:hanging="360"/>
      </w:pPr>
      <w:rPr>
        <w:rFonts w:ascii="Symbol" w:hAnsi="Symbol" w:hint="default"/>
      </w:rPr>
    </w:lvl>
    <w:lvl w:ilvl="8" w:tplc="FF064CE8" w:tentative="1">
      <w:start w:val="1"/>
      <w:numFmt w:val="bullet"/>
      <w:lvlText w:val=""/>
      <w:lvlJc w:val="left"/>
      <w:pPr>
        <w:tabs>
          <w:tab w:val="num" w:pos="6480"/>
        </w:tabs>
        <w:ind w:left="6480" w:hanging="360"/>
      </w:pPr>
      <w:rPr>
        <w:rFonts w:ascii="Symbol" w:hAnsi="Symbol" w:hint="default"/>
      </w:rPr>
    </w:lvl>
  </w:abstractNum>
  <w:abstractNum w:abstractNumId="9">
    <w:nsid w:val="7F2578C6"/>
    <w:multiLevelType w:val="hybridMultilevel"/>
    <w:tmpl w:val="1956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5"/>
  </w:num>
  <w:num w:numId="6">
    <w:abstractNumId w:val="8"/>
  </w:num>
  <w:num w:numId="7">
    <w:abstractNumId w:val="7"/>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BA5C7A"/>
    <w:rsid w:val="000223F3"/>
    <w:rsid w:val="00045DAE"/>
    <w:rsid w:val="00092C8A"/>
    <w:rsid w:val="000949AA"/>
    <w:rsid w:val="000A0F71"/>
    <w:rsid w:val="000B78C2"/>
    <w:rsid w:val="000C183A"/>
    <w:rsid w:val="000E1C7A"/>
    <w:rsid w:val="00146808"/>
    <w:rsid w:val="00153E7D"/>
    <w:rsid w:val="0017752F"/>
    <w:rsid w:val="001778B9"/>
    <w:rsid w:val="001A4E45"/>
    <w:rsid w:val="001B4F63"/>
    <w:rsid w:val="001B73C6"/>
    <w:rsid w:val="001D18E8"/>
    <w:rsid w:val="00215E5E"/>
    <w:rsid w:val="0023370E"/>
    <w:rsid w:val="00262AC7"/>
    <w:rsid w:val="002B575A"/>
    <w:rsid w:val="002D7E39"/>
    <w:rsid w:val="002E5FEF"/>
    <w:rsid w:val="003029EF"/>
    <w:rsid w:val="003055BB"/>
    <w:rsid w:val="00343DFC"/>
    <w:rsid w:val="003A0E7C"/>
    <w:rsid w:val="00457C64"/>
    <w:rsid w:val="00467EC1"/>
    <w:rsid w:val="00471353"/>
    <w:rsid w:val="004A0528"/>
    <w:rsid w:val="004D1ECD"/>
    <w:rsid w:val="005729FD"/>
    <w:rsid w:val="00584085"/>
    <w:rsid w:val="0058630A"/>
    <w:rsid w:val="005C5D9C"/>
    <w:rsid w:val="005E0DDF"/>
    <w:rsid w:val="005E791D"/>
    <w:rsid w:val="005F105C"/>
    <w:rsid w:val="005F4F45"/>
    <w:rsid w:val="00604624"/>
    <w:rsid w:val="006238CC"/>
    <w:rsid w:val="00637553"/>
    <w:rsid w:val="00656D9B"/>
    <w:rsid w:val="006660E6"/>
    <w:rsid w:val="00692331"/>
    <w:rsid w:val="00714FC5"/>
    <w:rsid w:val="00727263"/>
    <w:rsid w:val="0073114E"/>
    <w:rsid w:val="007331DF"/>
    <w:rsid w:val="00754B53"/>
    <w:rsid w:val="00774A72"/>
    <w:rsid w:val="00774C90"/>
    <w:rsid w:val="00786183"/>
    <w:rsid w:val="007A72E5"/>
    <w:rsid w:val="007B48F0"/>
    <w:rsid w:val="007D409D"/>
    <w:rsid w:val="007E4817"/>
    <w:rsid w:val="00803DEE"/>
    <w:rsid w:val="00835DD8"/>
    <w:rsid w:val="00844632"/>
    <w:rsid w:val="00872AA0"/>
    <w:rsid w:val="008A6EE9"/>
    <w:rsid w:val="008B38CB"/>
    <w:rsid w:val="008B4293"/>
    <w:rsid w:val="00934E6E"/>
    <w:rsid w:val="00954856"/>
    <w:rsid w:val="00981FE8"/>
    <w:rsid w:val="009929B6"/>
    <w:rsid w:val="009E3AD2"/>
    <w:rsid w:val="00A023E3"/>
    <w:rsid w:val="00A94B30"/>
    <w:rsid w:val="00A956D4"/>
    <w:rsid w:val="00A9738E"/>
    <w:rsid w:val="00AC0446"/>
    <w:rsid w:val="00AE32F6"/>
    <w:rsid w:val="00B25A97"/>
    <w:rsid w:val="00B352B5"/>
    <w:rsid w:val="00B4176D"/>
    <w:rsid w:val="00B9086B"/>
    <w:rsid w:val="00B92CD8"/>
    <w:rsid w:val="00B954BE"/>
    <w:rsid w:val="00BA5C7A"/>
    <w:rsid w:val="00C17C82"/>
    <w:rsid w:val="00C2489D"/>
    <w:rsid w:val="00C40153"/>
    <w:rsid w:val="00C7213C"/>
    <w:rsid w:val="00C915DB"/>
    <w:rsid w:val="00CC2745"/>
    <w:rsid w:val="00CC7EAF"/>
    <w:rsid w:val="00CF39FB"/>
    <w:rsid w:val="00CF4D31"/>
    <w:rsid w:val="00D231C1"/>
    <w:rsid w:val="00D70EE5"/>
    <w:rsid w:val="00D72F35"/>
    <w:rsid w:val="00DB3595"/>
    <w:rsid w:val="00DB6427"/>
    <w:rsid w:val="00DC5CE2"/>
    <w:rsid w:val="00DD1E0B"/>
    <w:rsid w:val="00E529CF"/>
    <w:rsid w:val="00EA4EEB"/>
    <w:rsid w:val="00FA4844"/>
    <w:rsid w:val="00FD085E"/>
    <w:rsid w:val="00FD0B1A"/>
    <w:rsid w:val="00FD48EF"/>
    <w:rsid w:val="00FE3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CB"/>
  </w:style>
  <w:style w:type="paragraph" w:styleId="Heading1">
    <w:name w:val="heading 1"/>
    <w:basedOn w:val="Normal"/>
    <w:next w:val="Normal"/>
    <w:link w:val="Heading1Char"/>
    <w:uiPriority w:val="9"/>
    <w:qFormat/>
    <w:rsid w:val="002E5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72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BA5C7A"/>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2E5F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E5F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F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E5FE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E5FEF"/>
    <w:pPr>
      <w:spacing w:after="0" w:line="240" w:lineRule="auto"/>
    </w:pPr>
  </w:style>
  <w:style w:type="paragraph" w:styleId="ListParagraph">
    <w:name w:val="List Paragraph"/>
    <w:basedOn w:val="Normal"/>
    <w:uiPriority w:val="34"/>
    <w:qFormat/>
    <w:rsid w:val="002E5FEF"/>
    <w:pPr>
      <w:ind w:left="720"/>
      <w:contextualSpacing/>
    </w:pPr>
  </w:style>
  <w:style w:type="paragraph" w:styleId="BalloonText">
    <w:name w:val="Balloon Text"/>
    <w:basedOn w:val="Normal"/>
    <w:link w:val="BalloonTextChar"/>
    <w:uiPriority w:val="99"/>
    <w:semiHidden/>
    <w:unhideWhenUsed/>
    <w:rsid w:val="00B3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2B5"/>
    <w:rPr>
      <w:rFonts w:ascii="Tahoma" w:hAnsi="Tahoma" w:cs="Tahoma"/>
      <w:sz w:val="16"/>
      <w:szCs w:val="16"/>
    </w:rPr>
  </w:style>
  <w:style w:type="character" w:styleId="CommentReference">
    <w:name w:val="annotation reference"/>
    <w:basedOn w:val="DefaultParagraphFont"/>
    <w:uiPriority w:val="99"/>
    <w:semiHidden/>
    <w:unhideWhenUsed/>
    <w:rsid w:val="00727263"/>
    <w:rPr>
      <w:sz w:val="16"/>
      <w:szCs w:val="16"/>
    </w:rPr>
  </w:style>
  <w:style w:type="paragraph" w:styleId="CommentText">
    <w:name w:val="annotation text"/>
    <w:basedOn w:val="Normal"/>
    <w:link w:val="CommentTextChar"/>
    <w:uiPriority w:val="99"/>
    <w:unhideWhenUsed/>
    <w:rsid w:val="00727263"/>
    <w:pPr>
      <w:spacing w:line="240" w:lineRule="auto"/>
    </w:pPr>
    <w:rPr>
      <w:sz w:val="20"/>
      <w:szCs w:val="20"/>
    </w:rPr>
  </w:style>
  <w:style w:type="character" w:customStyle="1" w:styleId="CommentTextChar">
    <w:name w:val="Comment Text Char"/>
    <w:basedOn w:val="DefaultParagraphFont"/>
    <w:link w:val="CommentText"/>
    <w:uiPriority w:val="99"/>
    <w:rsid w:val="00727263"/>
    <w:rPr>
      <w:sz w:val="20"/>
      <w:szCs w:val="20"/>
    </w:rPr>
  </w:style>
  <w:style w:type="paragraph" w:styleId="CommentSubject">
    <w:name w:val="annotation subject"/>
    <w:basedOn w:val="CommentText"/>
    <w:next w:val="CommentText"/>
    <w:link w:val="CommentSubjectChar"/>
    <w:uiPriority w:val="99"/>
    <w:semiHidden/>
    <w:unhideWhenUsed/>
    <w:rsid w:val="00727263"/>
    <w:rPr>
      <w:b/>
      <w:bCs/>
    </w:rPr>
  </w:style>
  <w:style w:type="character" w:customStyle="1" w:styleId="CommentSubjectChar">
    <w:name w:val="Comment Subject Char"/>
    <w:basedOn w:val="CommentTextChar"/>
    <w:link w:val="CommentSubject"/>
    <w:uiPriority w:val="99"/>
    <w:semiHidden/>
    <w:rsid w:val="00727263"/>
    <w:rPr>
      <w:b/>
      <w:bCs/>
      <w:sz w:val="20"/>
      <w:szCs w:val="20"/>
    </w:rPr>
  </w:style>
  <w:style w:type="paragraph" w:styleId="FootnoteText">
    <w:name w:val="footnote text"/>
    <w:basedOn w:val="Normal"/>
    <w:link w:val="FootnoteTextChar"/>
    <w:uiPriority w:val="99"/>
    <w:semiHidden/>
    <w:unhideWhenUsed/>
    <w:rsid w:val="00D70E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0EE5"/>
    <w:rPr>
      <w:sz w:val="20"/>
      <w:szCs w:val="20"/>
    </w:rPr>
  </w:style>
  <w:style w:type="character" w:styleId="FootnoteReference">
    <w:name w:val="footnote reference"/>
    <w:basedOn w:val="DefaultParagraphFont"/>
    <w:uiPriority w:val="99"/>
    <w:semiHidden/>
    <w:unhideWhenUsed/>
    <w:rsid w:val="00D70EE5"/>
    <w:rPr>
      <w:vertAlign w:val="superscript"/>
    </w:rPr>
  </w:style>
  <w:style w:type="paragraph" w:styleId="Caption">
    <w:name w:val="caption"/>
    <w:basedOn w:val="Normal"/>
    <w:next w:val="Normal"/>
    <w:uiPriority w:val="35"/>
    <w:unhideWhenUsed/>
    <w:qFormat/>
    <w:rsid w:val="007A72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A72E5"/>
    <w:rPr>
      <w:rFonts w:asciiTheme="majorHAnsi" w:eastAsiaTheme="majorEastAsia" w:hAnsiTheme="majorHAnsi" w:cstheme="majorBidi"/>
      <w:b/>
      <w:bCs/>
      <w:color w:val="4F81BD" w:themeColor="accent1"/>
    </w:rPr>
  </w:style>
  <w:style w:type="table" w:styleId="TableGrid">
    <w:name w:val="Table Grid"/>
    <w:basedOn w:val="TableNormal"/>
    <w:uiPriority w:val="59"/>
    <w:rsid w:val="00872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DB359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3A0E7C"/>
    <w:rPr>
      <w:color w:val="0000FF" w:themeColor="hyperlink"/>
      <w:u w:val="single"/>
    </w:rPr>
  </w:style>
  <w:style w:type="character" w:styleId="FollowedHyperlink">
    <w:name w:val="FollowedHyperlink"/>
    <w:basedOn w:val="DefaultParagraphFont"/>
    <w:uiPriority w:val="99"/>
    <w:semiHidden/>
    <w:unhideWhenUsed/>
    <w:rsid w:val="006660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jpeg"/><Relationship Id="rId18" Type="http://schemas.openxmlformats.org/officeDocument/2006/relationships/hyperlink" Target="http://en.wikipedia.org/wiki/Proprietary_software" TargetMode="External"/><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hyperlink" Target="http://en.wikipedia.org/wiki/Apache_Licens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Apache_License"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amazon.com/s/ref=nb_sb_noss_1?url=search-alias%3Dstripbooks&amp;field-keywords=appcelerator&amp;x=0&amp;y=0" TargetMode="External"/><Relationship Id="rId23"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mazon.com/s/ref=nb_sb_noss_1?url=search-alias%3Dstripbooks&amp;field-keywords=phonegap&amp;x=0&amp;y=0&amp;ajr=2" TargetMode="External"/><Relationship Id="rId22"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62C487-70DE-44BC-8688-46C76CF5CAE7}" type="doc">
      <dgm:prSet loTypeId="urn:microsoft.com/office/officeart/2005/8/layout/venn1" loCatId="relationship" qsTypeId="urn:microsoft.com/office/officeart/2005/8/quickstyle/simple1" qsCatId="simple" csTypeId="urn:microsoft.com/office/officeart/2005/8/colors/accent1_2" csCatId="accent1" phldr="1"/>
      <dgm:spPr/>
    </dgm:pt>
    <dgm:pt modelId="{10DDDC86-490B-499D-8DEE-D4EF780BDF14}">
      <dgm:prSet phldrT="[Text]"/>
      <dgm:spPr/>
      <dgm:t>
        <a:bodyPr/>
        <a:lstStyle/>
        <a:p>
          <a:r>
            <a:rPr lang="en-US"/>
            <a:t>PhoneGap</a:t>
          </a:r>
        </a:p>
      </dgm:t>
    </dgm:pt>
    <dgm:pt modelId="{159F51E3-6C7C-44D3-BB9B-CF9D1E477C41}" type="parTrans" cxnId="{942BCD94-9CB4-4112-9E68-962E5D0F026B}">
      <dgm:prSet/>
      <dgm:spPr/>
      <dgm:t>
        <a:bodyPr/>
        <a:lstStyle/>
        <a:p>
          <a:endParaRPr lang="en-US"/>
        </a:p>
      </dgm:t>
    </dgm:pt>
    <dgm:pt modelId="{53C01269-5C25-4FDC-A47D-B2AC718EF65D}" type="sibTrans" cxnId="{942BCD94-9CB4-4112-9E68-962E5D0F026B}">
      <dgm:prSet/>
      <dgm:spPr/>
      <dgm:t>
        <a:bodyPr/>
        <a:lstStyle/>
        <a:p>
          <a:endParaRPr lang="en-US"/>
        </a:p>
      </dgm:t>
    </dgm:pt>
    <dgm:pt modelId="{4B7A9801-4F04-41A7-AD0F-A56A8D6658C6}">
      <dgm:prSet phldrT="[Text]"/>
      <dgm:spPr/>
      <dgm:t>
        <a:bodyPr/>
        <a:lstStyle/>
        <a:p>
          <a:r>
            <a:rPr lang="en-US"/>
            <a:t>Appcelerator</a:t>
          </a:r>
        </a:p>
      </dgm:t>
    </dgm:pt>
    <dgm:pt modelId="{527FCA8A-ADF1-4360-ACE9-2DFC2A39603B}" type="parTrans" cxnId="{689776A8-F1EB-49D2-BD43-4E61BB5167D8}">
      <dgm:prSet/>
      <dgm:spPr/>
      <dgm:t>
        <a:bodyPr/>
        <a:lstStyle/>
        <a:p>
          <a:endParaRPr lang="en-US"/>
        </a:p>
      </dgm:t>
    </dgm:pt>
    <dgm:pt modelId="{63781BB8-C069-436A-9581-15DD5C305318}" type="sibTrans" cxnId="{689776A8-F1EB-49D2-BD43-4E61BB5167D8}">
      <dgm:prSet/>
      <dgm:spPr/>
      <dgm:t>
        <a:bodyPr/>
        <a:lstStyle/>
        <a:p>
          <a:endParaRPr lang="en-US"/>
        </a:p>
      </dgm:t>
    </dgm:pt>
    <dgm:pt modelId="{FDB4545D-24EC-4FD6-8260-97E006B2DE82}">
      <dgm:prSet phldrT="[Text]"/>
      <dgm:spPr/>
      <dgm:t>
        <a:bodyPr/>
        <a:lstStyle/>
        <a:p>
          <a:r>
            <a:rPr lang="en-US"/>
            <a:t>Antenna</a:t>
          </a:r>
        </a:p>
      </dgm:t>
    </dgm:pt>
    <dgm:pt modelId="{E457001C-2A05-4B53-A9C6-96ECBD6266EC}" type="parTrans" cxnId="{07BEDB72-2CF1-4144-8D56-071A42FBA238}">
      <dgm:prSet/>
      <dgm:spPr/>
      <dgm:t>
        <a:bodyPr/>
        <a:lstStyle/>
        <a:p>
          <a:endParaRPr lang="en-US"/>
        </a:p>
      </dgm:t>
    </dgm:pt>
    <dgm:pt modelId="{E985AA6B-5A11-45E8-A2D6-E8670C1A0DD6}" type="sibTrans" cxnId="{07BEDB72-2CF1-4144-8D56-071A42FBA238}">
      <dgm:prSet/>
      <dgm:spPr/>
      <dgm:t>
        <a:bodyPr/>
        <a:lstStyle/>
        <a:p>
          <a:endParaRPr lang="en-US"/>
        </a:p>
      </dgm:t>
    </dgm:pt>
    <dgm:pt modelId="{FF957B7F-BC28-4A7A-B793-55F1D45A52E3}" type="pres">
      <dgm:prSet presAssocID="{A162C487-70DE-44BC-8688-46C76CF5CAE7}" presName="compositeShape" presStyleCnt="0">
        <dgm:presLayoutVars>
          <dgm:chMax val="7"/>
          <dgm:dir/>
          <dgm:resizeHandles val="exact"/>
        </dgm:presLayoutVars>
      </dgm:prSet>
      <dgm:spPr/>
    </dgm:pt>
    <dgm:pt modelId="{D15ADBC7-7B3E-483C-B807-FAC88C7F74D2}" type="pres">
      <dgm:prSet presAssocID="{10DDDC86-490B-499D-8DEE-D4EF780BDF14}" presName="circ1" presStyleLbl="vennNode1" presStyleIdx="0" presStyleCnt="3"/>
      <dgm:spPr/>
      <dgm:t>
        <a:bodyPr/>
        <a:lstStyle/>
        <a:p>
          <a:endParaRPr lang="en-US"/>
        </a:p>
      </dgm:t>
    </dgm:pt>
    <dgm:pt modelId="{119A3E69-6D44-4294-887F-180DE3A52F49}" type="pres">
      <dgm:prSet presAssocID="{10DDDC86-490B-499D-8DEE-D4EF780BDF14}" presName="circ1Tx" presStyleLbl="revTx" presStyleIdx="0" presStyleCnt="0">
        <dgm:presLayoutVars>
          <dgm:chMax val="0"/>
          <dgm:chPref val="0"/>
          <dgm:bulletEnabled val="1"/>
        </dgm:presLayoutVars>
      </dgm:prSet>
      <dgm:spPr/>
      <dgm:t>
        <a:bodyPr/>
        <a:lstStyle/>
        <a:p>
          <a:endParaRPr lang="en-US"/>
        </a:p>
      </dgm:t>
    </dgm:pt>
    <dgm:pt modelId="{F54A7427-250D-407A-B421-5F003F5E3532}" type="pres">
      <dgm:prSet presAssocID="{4B7A9801-4F04-41A7-AD0F-A56A8D6658C6}" presName="circ2" presStyleLbl="vennNode1" presStyleIdx="1" presStyleCnt="3"/>
      <dgm:spPr/>
      <dgm:t>
        <a:bodyPr/>
        <a:lstStyle/>
        <a:p>
          <a:endParaRPr lang="en-US"/>
        </a:p>
      </dgm:t>
    </dgm:pt>
    <dgm:pt modelId="{B995A205-8A8F-4BE1-B732-3FA8B9175D4E}" type="pres">
      <dgm:prSet presAssocID="{4B7A9801-4F04-41A7-AD0F-A56A8D6658C6}" presName="circ2Tx" presStyleLbl="revTx" presStyleIdx="0" presStyleCnt="0">
        <dgm:presLayoutVars>
          <dgm:chMax val="0"/>
          <dgm:chPref val="0"/>
          <dgm:bulletEnabled val="1"/>
        </dgm:presLayoutVars>
      </dgm:prSet>
      <dgm:spPr/>
      <dgm:t>
        <a:bodyPr/>
        <a:lstStyle/>
        <a:p>
          <a:endParaRPr lang="en-US"/>
        </a:p>
      </dgm:t>
    </dgm:pt>
    <dgm:pt modelId="{CB448570-D5C9-46E4-A07A-1642C41F8B87}" type="pres">
      <dgm:prSet presAssocID="{FDB4545D-24EC-4FD6-8260-97E006B2DE82}" presName="circ3" presStyleLbl="vennNode1" presStyleIdx="2" presStyleCnt="3"/>
      <dgm:spPr/>
      <dgm:t>
        <a:bodyPr/>
        <a:lstStyle/>
        <a:p>
          <a:endParaRPr lang="en-US"/>
        </a:p>
      </dgm:t>
    </dgm:pt>
    <dgm:pt modelId="{D9AC9319-976A-4538-98FA-ED3E881859F5}" type="pres">
      <dgm:prSet presAssocID="{FDB4545D-24EC-4FD6-8260-97E006B2DE82}" presName="circ3Tx" presStyleLbl="revTx" presStyleIdx="0" presStyleCnt="0">
        <dgm:presLayoutVars>
          <dgm:chMax val="0"/>
          <dgm:chPref val="0"/>
          <dgm:bulletEnabled val="1"/>
        </dgm:presLayoutVars>
      </dgm:prSet>
      <dgm:spPr/>
      <dgm:t>
        <a:bodyPr/>
        <a:lstStyle/>
        <a:p>
          <a:endParaRPr lang="en-US"/>
        </a:p>
      </dgm:t>
    </dgm:pt>
  </dgm:ptLst>
  <dgm:cxnLst>
    <dgm:cxn modelId="{CB8C1C7B-76EC-4963-8FEA-9FD5152AC294}" type="presOf" srcId="{10DDDC86-490B-499D-8DEE-D4EF780BDF14}" destId="{D15ADBC7-7B3E-483C-B807-FAC88C7F74D2}" srcOrd="0" destOrd="0" presId="urn:microsoft.com/office/officeart/2005/8/layout/venn1"/>
    <dgm:cxn modelId="{07BEDB72-2CF1-4144-8D56-071A42FBA238}" srcId="{A162C487-70DE-44BC-8688-46C76CF5CAE7}" destId="{FDB4545D-24EC-4FD6-8260-97E006B2DE82}" srcOrd="2" destOrd="0" parTransId="{E457001C-2A05-4B53-A9C6-96ECBD6266EC}" sibTransId="{E985AA6B-5A11-45E8-A2D6-E8670C1A0DD6}"/>
    <dgm:cxn modelId="{A1C1CCD1-E41C-4A35-BDA8-0E2242F9C3EF}" type="presOf" srcId="{FDB4545D-24EC-4FD6-8260-97E006B2DE82}" destId="{D9AC9319-976A-4538-98FA-ED3E881859F5}" srcOrd="1" destOrd="0" presId="urn:microsoft.com/office/officeart/2005/8/layout/venn1"/>
    <dgm:cxn modelId="{9B1F5363-C059-4DED-AB0D-9A55756FE6CC}" type="presOf" srcId="{A162C487-70DE-44BC-8688-46C76CF5CAE7}" destId="{FF957B7F-BC28-4A7A-B793-55F1D45A52E3}" srcOrd="0" destOrd="0" presId="urn:microsoft.com/office/officeart/2005/8/layout/venn1"/>
    <dgm:cxn modelId="{A617A34A-4C19-40CF-8AD3-C64004236D37}" type="presOf" srcId="{4B7A9801-4F04-41A7-AD0F-A56A8D6658C6}" destId="{B995A205-8A8F-4BE1-B732-3FA8B9175D4E}" srcOrd="1" destOrd="0" presId="urn:microsoft.com/office/officeart/2005/8/layout/venn1"/>
    <dgm:cxn modelId="{81F6CFB0-0A4F-4AC8-BC78-F2AAC41932A8}" type="presOf" srcId="{4B7A9801-4F04-41A7-AD0F-A56A8D6658C6}" destId="{F54A7427-250D-407A-B421-5F003F5E3532}" srcOrd="0" destOrd="0" presId="urn:microsoft.com/office/officeart/2005/8/layout/venn1"/>
    <dgm:cxn modelId="{205B4819-A922-4EB8-B4DB-1BD519B14AB1}" type="presOf" srcId="{10DDDC86-490B-499D-8DEE-D4EF780BDF14}" destId="{119A3E69-6D44-4294-887F-180DE3A52F49}" srcOrd="1" destOrd="0" presId="urn:microsoft.com/office/officeart/2005/8/layout/venn1"/>
    <dgm:cxn modelId="{942BCD94-9CB4-4112-9E68-962E5D0F026B}" srcId="{A162C487-70DE-44BC-8688-46C76CF5CAE7}" destId="{10DDDC86-490B-499D-8DEE-D4EF780BDF14}" srcOrd="0" destOrd="0" parTransId="{159F51E3-6C7C-44D3-BB9B-CF9D1E477C41}" sibTransId="{53C01269-5C25-4FDC-A47D-B2AC718EF65D}"/>
    <dgm:cxn modelId="{088D0A45-08E4-4754-A665-2D04BC5FE06F}" type="presOf" srcId="{FDB4545D-24EC-4FD6-8260-97E006B2DE82}" destId="{CB448570-D5C9-46E4-A07A-1642C41F8B87}" srcOrd="0" destOrd="0" presId="urn:microsoft.com/office/officeart/2005/8/layout/venn1"/>
    <dgm:cxn modelId="{689776A8-F1EB-49D2-BD43-4E61BB5167D8}" srcId="{A162C487-70DE-44BC-8688-46C76CF5CAE7}" destId="{4B7A9801-4F04-41A7-AD0F-A56A8D6658C6}" srcOrd="1" destOrd="0" parTransId="{527FCA8A-ADF1-4360-ACE9-2DFC2A39603B}" sibTransId="{63781BB8-C069-436A-9581-15DD5C305318}"/>
    <dgm:cxn modelId="{3E7C3660-DEE4-4DA6-8D58-48016B4DB79C}" type="presParOf" srcId="{FF957B7F-BC28-4A7A-B793-55F1D45A52E3}" destId="{D15ADBC7-7B3E-483C-B807-FAC88C7F74D2}" srcOrd="0" destOrd="0" presId="urn:microsoft.com/office/officeart/2005/8/layout/venn1"/>
    <dgm:cxn modelId="{F2AD025F-3B8C-4E2F-B391-EBAE0FE57F0F}" type="presParOf" srcId="{FF957B7F-BC28-4A7A-B793-55F1D45A52E3}" destId="{119A3E69-6D44-4294-887F-180DE3A52F49}" srcOrd="1" destOrd="0" presId="urn:microsoft.com/office/officeart/2005/8/layout/venn1"/>
    <dgm:cxn modelId="{07EC9E7F-455F-483D-A620-9FBF93A40278}" type="presParOf" srcId="{FF957B7F-BC28-4A7A-B793-55F1D45A52E3}" destId="{F54A7427-250D-407A-B421-5F003F5E3532}" srcOrd="2" destOrd="0" presId="urn:microsoft.com/office/officeart/2005/8/layout/venn1"/>
    <dgm:cxn modelId="{131FB330-8DF0-4294-B988-F4C600A8B791}" type="presParOf" srcId="{FF957B7F-BC28-4A7A-B793-55F1D45A52E3}" destId="{B995A205-8A8F-4BE1-B732-3FA8B9175D4E}" srcOrd="3" destOrd="0" presId="urn:microsoft.com/office/officeart/2005/8/layout/venn1"/>
    <dgm:cxn modelId="{86099740-B667-4DB4-B897-E34785A6573E}" type="presParOf" srcId="{FF957B7F-BC28-4A7A-B793-55F1D45A52E3}" destId="{CB448570-D5C9-46E4-A07A-1642C41F8B87}" srcOrd="4" destOrd="0" presId="urn:microsoft.com/office/officeart/2005/8/layout/venn1"/>
    <dgm:cxn modelId="{9F780C48-00A7-41EC-8F88-26C9249CAD99}" type="presParOf" srcId="{FF957B7F-BC28-4A7A-B793-55F1D45A52E3}" destId="{D9AC9319-976A-4538-98FA-ED3E881859F5}" srcOrd="5" destOrd="0" presId="urn:microsoft.com/office/officeart/2005/8/layout/venn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15ADBC7-7B3E-483C-B807-FAC88C7F74D2}">
      <dsp:nvSpPr>
        <dsp:cNvPr id="0" name=""/>
        <dsp:cNvSpPr/>
      </dsp:nvSpPr>
      <dsp:spPr>
        <a:xfrm>
          <a:off x="1783080" y="40004"/>
          <a:ext cx="1920240" cy="192024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r>
            <a:rPr lang="en-US" sz="1700" kern="1200"/>
            <a:t>PhoneGap</a:t>
          </a:r>
        </a:p>
      </dsp:txBody>
      <dsp:txXfrm>
        <a:off x="2039112" y="376046"/>
        <a:ext cx="1408176" cy="864108"/>
      </dsp:txXfrm>
    </dsp:sp>
    <dsp:sp modelId="{F54A7427-250D-407A-B421-5F003F5E3532}">
      <dsp:nvSpPr>
        <dsp:cNvPr id="0" name=""/>
        <dsp:cNvSpPr/>
      </dsp:nvSpPr>
      <dsp:spPr>
        <a:xfrm>
          <a:off x="2475966" y="1240155"/>
          <a:ext cx="1920240" cy="192024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r>
            <a:rPr lang="en-US" sz="1700" kern="1200"/>
            <a:t>Appcelerator</a:t>
          </a:r>
        </a:p>
      </dsp:txBody>
      <dsp:txXfrm>
        <a:off x="3063240" y="1736217"/>
        <a:ext cx="1152144" cy="1056132"/>
      </dsp:txXfrm>
    </dsp:sp>
    <dsp:sp modelId="{CB448570-D5C9-46E4-A07A-1642C41F8B87}">
      <dsp:nvSpPr>
        <dsp:cNvPr id="0" name=""/>
        <dsp:cNvSpPr/>
      </dsp:nvSpPr>
      <dsp:spPr>
        <a:xfrm>
          <a:off x="1090193" y="1240155"/>
          <a:ext cx="1920240" cy="192024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r>
            <a:rPr lang="en-US" sz="1700" kern="1200"/>
            <a:t>Antenna</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CD1829EB9B6347A1A57BBCB6C89DE2" ma:contentTypeVersion="0" ma:contentTypeDescription="Create a new document." ma:contentTypeScope="" ma:versionID="e6753eb0146902da1fbf4d52b343bfc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174AE-4127-47CF-B8EC-E1064DFA6A04}">
  <ds:schemaRefs>
    <ds:schemaRef ds:uri="http://schemas.microsoft.com/sharepoint/v3/contenttype/forms"/>
  </ds:schemaRefs>
</ds:datastoreItem>
</file>

<file path=customXml/itemProps2.xml><?xml version="1.0" encoding="utf-8"?>
<ds:datastoreItem xmlns:ds="http://schemas.openxmlformats.org/officeDocument/2006/customXml" ds:itemID="{E7E16EC3-D8B7-44A7-9846-E554F8905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E6F0A2-6C4A-4B04-8C22-44BD803B5B4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CD10686B-3E2C-4AEA-B397-FCD1D9A0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burkj06</dc:creator>
  <cp:keywords/>
  <dc:description/>
  <cp:lastModifiedBy>burkj06</cp:lastModifiedBy>
  <cp:revision>16</cp:revision>
  <dcterms:created xsi:type="dcterms:W3CDTF">2012-02-14T17:24:00Z</dcterms:created>
  <dcterms:modified xsi:type="dcterms:W3CDTF">2012-02-15T17:34:00Z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0x010100D0CD1829EB9B6347A1A57BBCB6C89DE2</vt:lpwstr>
  </property>
</Properties>
</file>